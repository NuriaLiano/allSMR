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855" w:rsidRPr="00C47855" w:rsidRDefault="00C47855" w:rsidP="00C47855">
      <w:pPr>
        <w:spacing w:before="100" w:after="100" w:line="283" w:lineRule="atLeast"/>
        <w:outlineLvl w:val="0"/>
        <w:rPr>
          <w:rFonts w:ascii="Trebuchet MS" w:eastAsia="Times New Roman" w:hAnsi="Trebuchet MS" w:cs="Times New Roman"/>
          <w:color w:val="0C95C9"/>
          <w:kern w:val="36"/>
          <w:sz w:val="23"/>
          <w:szCs w:val="23"/>
        </w:rPr>
      </w:pPr>
      <w:r w:rsidRPr="00C47855">
        <w:rPr>
          <w:rFonts w:ascii="Trebuchet MS" w:eastAsia="Times New Roman" w:hAnsi="Trebuchet MS" w:cs="Times New Roman"/>
          <w:color w:val="0C95C9"/>
          <w:kern w:val="36"/>
          <w:sz w:val="23"/>
          <w:szCs w:val="23"/>
        </w:rPr>
        <w:t>Los servidores DNS, usos, características y configuración</w:t>
      </w:r>
    </w:p>
    <w:p w:rsidR="00C47855" w:rsidRPr="00C47855" w:rsidRDefault="00C47855" w:rsidP="00C47855">
      <w:pPr>
        <w:spacing w:after="0" w:line="240" w:lineRule="auto"/>
        <w:rPr>
          <w:rFonts w:ascii="Times New Roman" w:eastAsia="Times New Roman" w:hAnsi="Times New Roman" w:cs="Times New Roman"/>
          <w:sz w:val="24"/>
          <w:szCs w:val="24"/>
        </w:rPr>
      </w:pPr>
      <w:r w:rsidRPr="00C47855">
        <w:rPr>
          <w:rFonts w:ascii="Verdana" w:eastAsia="Times New Roman" w:hAnsi="Verdana" w:cs="Times New Roman"/>
          <w:color w:val="000000"/>
          <w:sz w:val="13"/>
          <w:szCs w:val="13"/>
        </w:rPr>
        <w:br/>
      </w:r>
      <w:r w:rsidRPr="00C47855">
        <w:rPr>
          <w:rFonts w:ascii="Verdana" w:eastAsia="Times New Roman" w:hAnsi="Verdana" w:cs="Times New Roman"/>
          <w:color w:val="000000"/>
          <w:sz w:val="13"/>
        </w:rPr>
        <w:t> </w:t>
      </w:r>
    </w:p>
    <w:p w:rsidR="00C47855" w:rsidRPr="00C47855" w:rsidRDefault="00C47855" w:rsidP="00C47855">
      <w:pPr>
        <w:shd w:val="clear" w:color="auto" w:fill="D4EEFD"/>
        <w:spacing w:after="100" w:line="200" w:lineRule="atLeast"/>
        <w:rPr>
          <w:rFonts w:ascii="Segoe UI" w:eastAsia="Times New Roman" w:hAnsi="Segoe UI" w:cs="Segoe UI"/>
          <w:color w:val="000000"/>
          <w:sz w:val="14"/>
          <w:szCs w:val="14"/>
        </w:rPr>
      </w:pPr>
      <w:r w:rsidRPr="00C47855">
        <w:rPr>
          <w:rFonts w:ascii="Segoe UI" w:eastAsia="Times New Roman" w:hAnsi="Segoe UI" w:cs="Segoe UI"/>
          <w:color w:val="000000"/>
          <w:sz w:val="14"/>
          <w:szCs w:val="14"/>
        </w:rPr>
        <w:t xml:space="preserve">Que tareas realizan, como funcionan y </w:t>
      </w:r>
      <w:proofErr w:type="spellStart"/>
      <w:r w:rsidRPr="00C47855">
        <w:rPr>
          <w:rFonts w:ascii="Segoe UI" w:eastAsia="Times New Roman" w:hAnsi="Segoe UI" w:cs="Segoe UI"/>
          <w:color w:val="000000"/>
          <w:sz w:val="14"/>
          <w:szCs w:val="14"/>
        </w:rPr>
        <w:t>que</w:t>
      </w:r>
      <w:proofErr w:type="spellEnd"/>
      <w:r w:rsidRPr="00C47855">
        <w:rPr>
          <w:rFonts w:ascii="Segoe UI" w:eastAsia="Times New Roman" w:hAnsi="Segoe UI" w:cs="Segoe UI"/>
          <w:color w:val="000000"/>
          <w:sz w:val="14"/>
          <w:szCs w:val="14"/>
        </w:rPr>
        <w:t xml:space="preserve"> importancia tienen los servidores DNS en la navegación en internet. Como influyen en la velocidad y el rendimiento de la conexión. Como saber los que tenemos asignados y cambiarlos por otros más eficientes y rápidos. Peligros de usar un servidor DNS equivocado y como algunos virus pueden sustituirlos.</w:t>
      </w:r>
    </w:p>
    <w:p w:rsidR="00C47855" w:rsidRPr="00C47855" w:rsidRDefault="00C47855" w:rsidP="00C47855">
      <w:pPr>
        <w:spacing w:after="240" w:line="200" w:lineRule="atLeast"/>
        <w:rPr>
          <w:ins w:id="0" w:author="Unknown"/>
          <w:rFonts w:ascii="Segoe UI" w:eastAsia="Times New Roman" w:hAnsi="Segoe UI" w:cs="Segoe UI"/>
          <w:color w:val="000000"/>
          <w:sz w:val="14"/>
          <w:szCs w:val="14"/>
        </w:rPr>
      </w:pPr>
      <w:r>
        <w:rPr>
          <w:rFonts w:ascii="Segoe UI" w:eastAsia="Times New Roman" w:hAnsi="Segoe UI" w:cs="Segoe UI"/>
          <w:noProof/>
          <w:color w:val="000000"/>
          <w:sz w:val="14"/>
          <w:szCs w:val="14"/>
        </w:rPr>
        <w:drawing>
          <wp:inline distT="0" distB="0" distL="0" distR="0">
            <wp:extent cx="5713730" cy="3049905"/>
            <wp:effectExtent l="19050" t="0" r="1270" b="0"/>
            <wp:docPr id="1" name="Imagen 1" descr="Funcionamiento de los servidores DNS en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ionamiento de los servidores DNS en internet"/>
                    <pic:cNvPicPr>
                      <a:picLocks noChangeAspect="1" noChangeArrowheads="1"/>
                    </pic:cNvPicPr>
                  </pic:nvPicPr>
                  <pic:blipFill>
                    <a:blip r:embed="rId4"/>
                    <a:srcRect/>
                    <a:stretch>
                      <a:fillRect/>
                    </a:stretch>
                  </pic:blipFill>
                  <pic:spPr bwMode="auto">
                    <a:xfrm>
                      <a:off x="0" y="0"/>
                      <a:ext cx="5713730" cy="3049905"/>
                    </a:xfrm>
                    <a:prstGeom prst="rect">
                      <a:avLst/>
                    </a:prstGeom>
                    <a:noFill/>
                    <a:ln w="9525">
                      <a:noFill/>
                      <a:miter lim="800000"/>
                      <a:headEnd/>
                      <a:tailEnd/>
                    </a:ln>
                  </pic:spPr>
                </pic:pic>
              </a:graphicData>
            </a:graphic>
          </wp:inline>
        </w:drawing>
      </w:r>
      <w:r w:rsidRPr="00C47855">
        <w:rPr>
          <w:rFonts w:ascii="Segoe UI" w:eastAsia="Times New Roman" w:hAnsi="Segoe UI" w:cs="Segoe UI"/>
          <w:color w:val="000000"/>
          <w:sz w:val="14"/>
        </w:rPr>
        <w:t> </w:t>
      </w:r>
      <w:r w:rsidRPr="00C47855">
        <w:rPr>
          <w:rFonts w:ascii="Segoe UI" w:eastAsia="Times New Roman" w:hAnsi="Segoe UI" w:cs="Segoe UI"/>
          <w:color w:val="000000"/>
          <w:sz w:val="14"/>
          <w:szCs w:val="14"/>
        </w:rPr>
        <w:br/>
        <w:t>Los servidores DNS forman parte de la cadena que nos permite cargar en nuestro navegador las páginas de internet, como esta que estás leyendo.</w:t>
      </w:r>
      <w:r w:rsidRPr="00C47855">
        <w:rPr>
          <w:rFonts w:ascii="Segoe UI" w:eastAsia="Times New Roman" w:hAnsi="Segoe UI" w:cs="Segoe UI"/>
          <w:color w:val="000000"/>
          <w:sz w:val="14"/>
          <w:szCs w:val="14"/>
        </w:rPr>
        <w:br/>
        <w:t>Son centros de datos situados en distintas ubicaciones geográficas que poseen computadoras con bases de datos, en las que están registradas las direcciones que corresponden a los millones de sitios web de internet existentes.</w:t>
      </w:r>
      <w:r w:rsidRPr="00C47855">
        <w:rPr>
          <w:rFonts w:ascii="Segoe UI" w:eastAsia="Times New Roman" w:hAnsi="Segoe UI" w:cs="Segoe UI"/>
          <w:color w:val="000000"/>
          <w:sz w:val="14"/>
          <w:szCs w:val="14"/>
        </w:rPr>
        <w:br/>
        <w:t>Tienen registrada la relación que existe entre cada nombre de dominio y su dirección IP correspondiente.</w:t>
      </w:r>
      <w:r w:rsidRPr="00C47855">
        <w:rPr>
          <w:rFonts w:ascii="Segoe UI" w:eastAsia="Times New Roman" w:hAnsi="Segoe UI" w:cs="Segoe UI"/>
          <w:color w:val="000000"/>
          <w:sz w:val="14"/>
          <w:szCs w:val="14"/>
        </w:rPr>
        <w:br/>
        <w:t>Los seres humanos identificamos los sitios de internet mediante nombres, como son Google.com, Yahoo.es, Apple.com, etc. lo que los hace más fácil de recordar y de escribir, estos nombres es lo que conocemos como nombres de dominio.</w:t>
      </w:r>
      <w:r w:rsidRPr="00C47855">
        <w:rPr>
          <w:rFonts w:ascii="Segoe UI" w:eastAsia="Times New Roman" w:hAnsi="Segoe UI" w:cs="Segoe UI"/>
          <w:color w:val="000000"/>
          <w:sz w:val="14"/>
          <w:szCs w:val="14"/>
        </w:rPr>
        <w:br/>
        <w:t>Las computadoras identifican los sitios web y se conectan a ellos utilizando el formato numérico, algo parecido a la numeración telefónica, pero más complejo y con más recursos, es lo que conocemos como las direcciones IP.</w:t>
      </w:r>
      <w:r w:rsidRPr="00C47855">
        <w:rPr>
          <w:rFonts w:ascii="Segoe UI" w:eastAsia="Times New Roman" w:hAnsi="Segoe UI" w:cs="Segoe UI"/>
          <w:color w:val="000000"/>
          <w:sz w:val="14"/>
          <w:szCs w:val="14"/>
        </w:rPr>
        <w:br/>
        <w:t>Al escribir una dirección en la barra de direcciones del navegador o dar clic en un enlace de una página, el navegador se conecta con el servidor DNS que le corresponde a nuestra conexión de internet y "le pregunta" cuál es la dirección IP de la página solicitada.</w:t>
      </w:r>
      <w:r w:rsidRPr="00C47855">
        <w:rPr>
          <w:rFonts w:ascii="Segoe UI" w:eastAsia="Times New Roman" w:hAnsi="Segoe UI" w:cs="Segoe UI"/>
          <w:color w:val="000000"/>
          <w:sz w:val="14"/>
          <w:szCs w:val="14"/>
        </w:rPr>
        <w:br/>
        <w:t>Si está en su base de datos el servidor DNS le devuelve el dato y entonces es que el navegador puede acceder a dicho sitio web.</w:t>
      </w:r>
      <w:r w:rsidRPr="00C47855">
        <w:rPr>
          <w:rFonts w:ascii="Segoe UI" w:eastAsia="Times New Roman" w:hAnsi="Segoe UI" w:cs="Segoe UI"/>
          <w:color w:val="000000"/>
          <w:sz w:val="14"/>
        </w:rPr>
        <w:t> </w:t>
      </w:r>
      <w:r w:rsidRPr="00C47855">
        <w:rPr>
          <w:rFonts w:ascii="Segoe UI" w:eastAsia="Times New Roman" w:hAnsi="Segoe UI" w:cs="Segoe UI"/>
          <w:color w:val="000000"/>
          <w:sz w:val="14"/>
          <w:szCs w:val="14"/>
        </w:rPr>
        <w:br/>
      </w:r>
      <w:r w:rsidRPr="00C47855">
        <w:rPr>
          <w:rFonts w:ascii="Segoe UI" w:eastAsia="Times New Roman" w:hAnsi="Segoe UI" w:cs="Segoe UI"/>
          <w:color w:val="000000"/>
          <w:sz w:val="14"/>
          <w:szCs w:val="14"/>
        </w:rPr>
        <w:br/>
      </w:r>
    </w:p>
    <w:p w:rsidR="00C47855" w:rsidRPr="00C47855" w:rsidRDefault="00C47855" w:rsidP="00C47855">
      <w:pPr>
        <w:spacing w:after="0" w:line="250" w:lineRule="atLeast"/>
        <w:outlineLvl w:val="1"/>
        <w:rPr>
          <w:ins w:id="1" w:author="Unknown"/>
          <w:rFonts w:ascii="Trebuchet MS" w:eastAsia="Times New Roman" w:hAnsi="Trebuchet MS" w:cs="Segoe UI"/>
          <w:color w:val="000000"/>
          <w:sz w:val="20"/>
          <w:szCs w:val="20"/>
        </w:rPr>
      </w:pPr>
      <w:ins w:id="2" w:author="Unknown">
        <w:r w:rsidRPr="00C47855">
          <w:rPr>
            <w:rFonts w:ascii="Trebuchet MS" w:eastAsia="Times New Roman" w:hAnsi="Trebuchet MS" w:cs="Segoe UI"/>
            <w:color w:val="000000"/>
            <w:sz w:val="20"/>
            <w:szCs w:val="20"/>
          </w:rPr>
          <w:t>Empleo de los servidores DNS en internet</w:t>
        </w:r>
      </w:ins>
    </w:p>
    <w:p w:rsidR="00C47855" w:rsidRPr="00C47855" w:rsidRDefault="00C47855" w:rsidP="00C47855">
      <w:pPr>
        <w:spacing w:after="0" w:line="200" w:lineRule="atLeast"/>
        <w:rPr>
          <w:ins w:id="3" w:author="Unknown"/>
          <w:rFonts w:ascii="Segoe UI" w:eastAsia="Times New Roman" w:hAnsi="Segoe UI" w:cs="Segoe UI"/>
          <w:color w:val="000000"/>
          <w:sz w:val="14"/>
          <w:szCs w:val="14"/>
        </w:rPr>
      </w:pPr>
    </w:p>
    <w:p w:rsidR="00C47855" w:rsidRPr="00C47855" w:rsidRDefault="00C47855" w:rsidP="00C47855">
      <w:pPr>
        <w:spacing w:after="100" w:line="200" w:lineRule="atLeast"/>
        <w:rPr>
          <w:ins w:id="4" w:author="Unknown"/>
          <w:rFonts w:ascii="Segoe UI" w:eastAsia="Times New Roman" w:hAnsi="Segoe UI" w:cs="Segoe UI"/>
          <w:color w:val="000000"/>
          <w:sz w:val="14"/>
          <w:szCs w:val="14"/>
        </w:rPr>
      </w:pPr>
      <w:ins w:id="5" w:author="Unknown">
        <w:r w:rsidRPr="00C47855">
          <w:rPr>
            <w:rFonts w:ascii="Segoe UI" w:eastAsia="Times New Roman" w:hAnsi="Segoe UI" w:cs="Segoe UI"/>
            <w:b/>
            <w:bCs/>
            <w:color w:val="000000"/>
            <w:sz w:val="14"/>
            <w:szCs w:val="14"/>
          </w:rPr>
          <w:t>1- Resolución de nombres:</w:t>
        </w:r>
        <w:r w:rsidRPr="00C47855">
          <w:rPr>
            <w:rFonts w:ascii="Segoe UI" w:eastAsia="Times New Roman" w:hAnsi="Segoe UI" w:cs="Segoe UI"/>
            <w:color w:val="000000"/>
            <w:sz w:val="14"/>
          </w:rPr>
          <w:t> </w:t>
        </w:r>
        <w:r w:rsidRPr="00C47855">
          <w:rPr>
            <w:rFonts w:ascii="Segoe UI" w:eastAsia="Times New Roman" w:hAnsi="Segoe UI" w:cs="Segoe UI"/>
            <w:color w:val="000000"/>
            <w:sz w:val="14"/>
            <w:szCs w:val="14"/>
          </w:rPr>
          <w:t>Convertir un nombre de host en la dirección IP que le corresponde.</w:t>
        </w:r>
        <w:r w:rsidRPr="00C47855">
          <w:rPr>
            <w:rFonts w:ascii="Segoe UI" w:eastAsia="Times New Roman" w:hAnsi="Segoe UI" w:cs="Segoe UI"/>
            <w:color w:val="000000"/>
            <w:sz w:val="14"/>
            <w:szCs w:val="14"/>
          </w:rPr>
          <w:br/>
          <w:t>Por ejemplo, al nombre de dominio norfipc.com, le corresponde la dirección IP 209.190.61.44</w:t>
        </w:r>
        <w:r w:rsidRPr="00C47855">
          <w:rPr>
            <w:rFonts w:ascii="Segoe UI" w:eastAsia="Times New Roman" w:hAnsi="Segoe UI" w:cs="Segoe UI"/>
            <w:color w:val="000000"/>
            <w:sz w:val="14"/>
            <w:szCs w:val="14"/>
          </w:rPr>
          <w:br/>
        </w:r>
        <w:r w:rsidRPr="00C47855">
          <w:rPr>
            <w:rFonts w:ascii="Segoe UI" w:eastAsia="Times New Roman" w:hAnsi="Segoe UI" w:cs="Segoe UI"/>
            <w:b/>
            <w:bCs/>
            <w:color w:val="000000"/>
            <w:sz w:val="14"/>
            <w:szCs w:val="14"/>
          </w:rPr>
          <w:t>2- Resolución inversa de direcciones:</w:t>
        </w:r>
        <w:r w:rsidRPr="00C47855">
          <w:rPr>
            <w:rFonts w:ascii="Segoe UI" w:eastAsia="Times New Roman" w:hAnsi="Segoe UI" w:cs="Segoe UI"/>
            <w:color w:val="000000"/>
            <w:sz w:val="14"/>
          </w:rPr>
          <w:t> </w:t>
        </w:r>
        <w:r w:rsidRPr="00C47855">
          <w:rPr>
            <w:rFonts w:ascii="Segoe UI" w:eastAsia="Times New Roman" w:hAnsi="Segoe UI" w:cs="Segoe UI"/>
            <w:color w:val="000000"/>
            <w:sz w:val="14"/>
            <w:szCs w:val="14"/>
          </w:rPr>
          <w:t>Es el mecanismo inverso al anterior, de una dirección IP obtener el nombre de host correspondiente.</w:t>
        </w:r>
        <w:r w:rsidRPr="00C47855">
          <w:rPr>
            <w:rFonts w:ascii="Segoe UI" w:eastAsia="Times New Roman" w:hAnsi="Segoe UI" w:cs="Segoe UI"/>
            <w:color w:val="000000"/>
            <w:sz w:val="14"/>
            <w:szCs w:val="14"/>
          </w:rPr>
          <w:br/>
        </w:r>
        <w:r w:rsidRPr="00C47855">
          <w:rPr>
            <w:rFonts w:ascii="Segoe UI" w:eastAsia="Times New Roman" w:hAnsi="Segoe UI" w:cs="Segoe UI"/>
            <w:b/>
            <w:bCs/>
            <w:color w:val="000000"/>
            <w:sz w:val="14"/>
            <w:szCs w:val="14"/>
          </w:rPr>
          <w:t>3- Resolución de servidores de correo:</w:t>
        </w:r>
        <w:r w:rsidRPr="00C47855">
          <w:rPr>
            <w:rFonts w:ascii="Segoe UI" w:eastAsia="Times New Roman" w:hAnsi="Segoe UI" w:cs="Segoe UI"/>
            <w:color w:val="000000"/>
            <w:sz w:val="14"/>
          </w:rPr>
          <w:t> </w:t>
        </w:r>
        <w:r w:rsidRPr="00C47855">
          <w:rPr>
            <w:rFonts w:ascii="Segoe UI" w:eastAsia="Times New Roman" w:hAnsi="Segoe UI" w:cs="Segoe UI"/>
            <w:color w:val="000000"/>
            <w:sz w:val="14"/>
            <w:szCs w:val="14"/>
          </w:rPr>
          <w:t>Dado un nombre de dominio (por ejemplo gmail.com), obtener el servidor a través del cual debe realizarse la entrega del correo electrónico.</w:t>
        </w:r>
      </w:ins>
    </w:p>
    <w:p w:rsidR="00C47855" w:rsidRPr="00C47855" w:rsidRDefault="00C47855" w:rsidP="00C47855">
      <w:pPr>
        <w:spacing w:after="0" w:line="200" w:lineRule="atLeast"/>
        <w:rPr>
          <w:ins w:id="6" w:author="Unknown"/>
          <w:rFonts w:ascii="Segoe UI" w:eastAsia="Times New Roman" w:hAnsi="Segoe UI" w:cs="Segoe UI"/>
          <w:color w:val="000000"/>
          <w:sz w:val="14"/>
          <w:szCs w:val="14"/>
        </w:rPr>
      </w:pPr>
      <w:ins w:id="7" w:author="Unknown">
        <w:r w:rsidRPr="00C47855">
          <w:rPr>
            <w:rFonts w:ascii="Segoe UI" w:eastAsia="Times New Roman" w:hAnsi="Segoe UI" w:cs="Segoe UI"/>
            <w:color w:val="000000"/>
            <w:sz w:val="14"/>
            <w:szCs w:val="14"/>
          </w:rPr>
          <w:t>Los servidores DNS también guardan una serie de datos de cada dominio, conocidos como</w:t>
        </w:r>
        <w:r w:rsidRPr="00C47855">
          <w:rPr>
            <w:rFonts w:ascii="Segoe UI" w:eastAsia="Times New Roman" w:hAnsi="Segoe UI" w:cs="Segoe UI"/>
            <w:color w:val="000000"/>
            <w:sz w:val="14"/>
          </w:rPr>
          <w:t> </w:t>
        </w:r>
        <w:r w:rsidRPr="00C47855">
          <w:rPr>
            <w:rFonts w:ascii="Segoe UI" w:eastAsia="Times New Roman" w:hAnsi="Segoe UI" w:cs="Segoe UI"/>
            <w:i/>
            <w:iCs/>
            <w:color w:val="000000"/>
            <w:sz w:val="14"/>
            <w:szCs w:val="14"/>
          </w:rPr>
          <w:t>DNS Record</w:t>
        </w:r>
        <w:r w:rsidRPr="00C47855">
          <w:rPr>
            <w:rFonts w:ascii="Segoe UI" w:eastAsia="Times New Roman" w:hAnsi="Segoe UI" w:cs="Segoe UI"/>
            <w:color w:val="000000"/>
            <w:sz w:val="14"/>
            <w:szCs w:val="14"/>
          </w:rPr>
          <w:t>, incluyen información del propietario, fecha de creación, vencimiento, etc.</w:t>
        </w:r>
      </w:ins>
    </w:p>
    <w:p w:rsidR="00C47855" w:rsidRPr="00C47855" w:rsidRDefault="00C47855" w:rsidP="00C47855">
      <w:pPr>
        <w:spacing w:before="183" w:after="183" w:line="200" w:lineRule="atLeast"/>
        <w:rPr>
          <w:ins w:id="8" w:author="Unknown"/>
          <w:rFonts w:ascii="Segoe UI" w:eastAsia="Times New Roman" w:hAnsi="Segoe UI" w:cs="Segoe UI"/>
          <w:color w:val="000000"/>
          <w:sz w:val="14"/>
          <w:szCs w:val="14"/>
        </w:rPr>
      </w:pPr>
      <w:ins w:id="9" w:author="Unknown">
        <w:r w:rsidRPr="00C47855">
          <w:rPr>
            <w:rFonts w:ascii="Segoe UI" w:eastAsia="Times New Roman" w:hAnsi="Segoe UI" w:cs="Segoe UI"/>
            <w:color w:val="000000"/>
            <w:sz w:val="14"/>
            <w:szCs w:val="14"/>
          </w:rPr>
          <w:pict>
            <v:rect id="_x0000_i1026" style="width:125.25pt;height:1.5pt" o:hrpct="0" o:hrstd="t" o:hr="t" fillcolor="#a0a0a0" stroked="f"/>
          </w:pict>
        </w:r>
      </w:ins>
    </w:p>
    <w:p w:rsidR="00C47855" w:rsidRPr="00C47855" w:rsidRDefault="00C47855" w:rsidP="00C47855">
      <w:pPr>
        <w:spacing w:after="0" w:line="216" w:lineRule="atLeast"/>
        <w:outlineLvl w:val="2"/>
        <w:rPr>
          <w:ins w:id="10" w:author="Unknown"/>
          <w:rFonts w:ascii="Trebuchet MS" w:eastAsia="Times New Roman" w:hAnsi="Trebuchet MS" w:cs="Segoe UI"/>
          <w:color w:val="000000"/>
          <w:sz w:val="18"/>
          <w:szCs w:val="18"/>
        </w:rPr>
      </w:pPr>
      <w:ins w:id="11" w:author="Unknown">
        <w:r w:rsidRPr="00C47855">
          <w:rPr>
            <w:rFonts w:ascii="Trebuchet MS" w:eastAsia="Times New Roman" w:hAnsi="Trebuchet MS" w:cs="Segoe UI"/>
            <w:color w:val="000000"/>
            <w:sz w:val="18"/>
            <w:szCs w:val="18"/>
          </w:rPr>
          <w:t>¿Cómo se establece una conexión a un sitio de internet?</w:t>
        </w:r>
      </w:ins>
    </w:p>
    <w:p w:rsidR="00C47855" w:rsidRPr="00C47855" w:rsidRDefault="00C47855" w:rsidP="00C47855">
      <w:pPr>
        <w:spacing w:after="0" w:line="200" w:lineRule="atLeast"/>
        <w:rPr>
          <w:ins w:id="12" w:author="Unknown"/>
          <w:rFonts w:ascii="Segoe UI" w:eastAsia="Times New Roman" w:hAnsi="Segoe UI" w:cs="Segoe UI"/>
          <w:color w:val="000000"/>
          <w:sz w:val="14"/>
          <w:szCs w:val="14"/>
        </w:rPr>
      </w:pPr>
    </w:p>
    <w:p w:rsidR="00C47855" w:rsidRPr="00C47855" w:rsidRDefault="00C47855" w:rsidP="00C47855">
      <w:pPr>
        <w:spacing w:after="100" w:line="200" w:lineRule="atLeast"/>
        <w:rPr>
          <w:ins w:id="13" w:author="Unknown"/>
          <w:rFonts w:ascii="Segoe UI" w:eastAsia="Times New Roman" w:hAnsi="Segoe UI" w:cs="Segoe UI"/>
          <w:color w:val="000000"/>
          <w:sz w:val="14"/>
          <w:szCs w:val="14"/>
        </w:rPr>
      </w:pPr>
      <w:ins w:id="14" w:author="Unknown">
        <w:r w:rsidRPr="00C47855">
          <w:rPr>
            <w:rFonts w:ascii="Segoe UI" w:eastAsia="Times New Roman" w:hAnsi="Segoe UI" w:cs="Segoe UI"/>
            <w:b/>
            <w:bCs/>
            <w:color w:val="000000"/>
            <w:sz w:val="14"/>
            <w:szCs w:val="14"/>
          </w:rPr>
          <w:t>Primer ejemplo, conexión directa:</w:t>
        </w:r>
        <w:r w:rsidRPr="00C47855">
          <w:rPr>
            <w:rFonts w:ascii="Segoe UI" w:eastAsia="Times New Roman" w:hAnsi="Segoe UI" w:cs="Segoe UI"/>
            <w:color w:val="000000"/>
            <w:sz w:val="14"/>
            <w:szCs w:val="14"/>
          </w:rPr>
          <w:br/>
          <w:t xml:space="preserve">Escribimos en nuestro navegador la dirección de una página web, por </w:t>
        </w:r>
        <w:proofErr w:type="spellStart"/>
        <w:r w:rsidRPr="00C47855">
          <w:rPr>
            <w:rFonts w:ascii="Segoe UI" w:eastAsia="Times New Roman" w:hAnsi="Segoe UI" w:cs="Segoe UI"/>
            <w:color w:val="000000"/>
            <w:sz w:val="14"/>
            <w:szCs w:val="14"/>
          </w:rPr>
          <w:t>ejemplo:</w:t>
        </w:r>
        <w:r w:rsidRPr="00C47855">
          <w:rPr>
            <w:rFonts w:ascii="Courier New" w:eastAsia="Times New Roman" w:hAnsi="Courier New" w:cs="Courier New"/>
            <w:color w:val="000000"/>
            <w:sz w:val="20"/>
          </w:rPr>
          <w:t>http</w:t>
        </w:r>
        <w:proofErr w:type="spellEnd"/>
        <w:r w:rsidRPr="00C47855">
          <w:rPr>
            <w:rFonts w:ascii="Courier New" w:eastAsia="Times New Roman" w:hAnsi="Courier New" w:cs="Courier New"/>
            <w:color w:val="000000"/>
            <w:sz w:val="20"/>
          </w:rPr>
          <w:t>://www.sitio.com</w:t>
        </w:r>
        <w:r w:rsidRPr="00C47855">
          <w:rPr>
            <w:rFonts w:ascii="Segoe UI" w:eastAsia="Times New Roman" w:hAnsi="Segoe UI" w:cs="Segoe UI"/>
            <w:color w:val="000000"/>
            <w:sz w:val="14"/>
            <w:szCs w:val="14"/>
          </w:rPr>
          <w:t>,</w:t>
        </w:r>
        <w:r w:rsidRPr="00C47855">
          <w:rPr>
            <w:rFonts w:ascii="Segoe UI" w:eastAsia="Times New Roman" w:hAnsi="Segoe UI" w:cs="Segoe UI"/>
            <w:color w:val="000000"/>
            <w:sz w:val="14"/>
            <w:szCs w:val="14"/>
          </w:rPr>
          <w:br/>
          <w:t>si en otras ocasiones hemos entrado a esta página, en nuestra cache o la del servidor del que depende nuestra conexión, tenemos registrada la dirección IP que le corresponde, por lo que la conexión será directa sin intermediarios.</w:t>
        </w:r>
      </w:ins>
    </w:p>
    <w:p w:rsidR="00C47855" w:rsidRPr="00C47855" w:rsidRDefault="00C47855" w:rsidP="00C47855">
      <w:pPr>
        <w:spacing w:after="0" w:line="200" w:lineRule="atLeast"/>
        <w:rPr>
          <w:ins w:id="15" w:author="Unknown"/>
          <w:rFonts w:ascii="Segoe UI" w:eastAsia="Times New Roman" w:hAnsi="Segoe UI" w:cs="Segoe UI"/>
          <w:color w:val="000000"/>
          <w:sz w:val="14"/>
          <w:szCs w:val="14"/>
        </w:rPr>
      </w:pPr>
      <w:ins w:id="16" w:author="Unknown">
        <w:r w:rsidRPr="00C47855">
          <w:rPr>
            <w:rFonts w:ascii="Segoe UI" w:eastAsia="Times New Roman" w:hAnsi="Segoe UI" w:cs="Segoe UI"/>
            <w:color w:val="000000"/>
            <w:sz w:val="14"/>
            <w:szCs w:val="14"/>
          </w:rPr>
          <w:lastRenderedPageBreak/>
          <w:br/>
        </w:r>
      </w:ins>
      <w:r>
        <w:rPr>
          <w:rFonts w:ascii="Segoe UI" w:eastAsia="Times New Roman" w:hAnsi="Segoe UI" w:cs="Segoe UI"/>
          <w:noProof/>
          <w:color w:val="000000"/>
          <w:sz w:val="14"/>
          <w:szCs w:val="14"/>
        </w:rPr>
        <w:drawing>
          <wp:inline distT="0" distB="0" distL="0" distR="0">
            <wp:extent cx="6189345" cy="2352040"/>
            <wp:effectExtent l="19050" t="0" r="1905" b="0"/>
            <wp:docPr id="3" name="Imagen 3" descr="Servidor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dor DNS"/>
                    <pic:cNvPicPr>
                      <a:picLocks noChangeAspect="1" noChangeArrowheads="1"/>
                    </pic:cNvPicPr>
                  </pic:nvPicPr>
                  <pic:blipFill>
                    <a:blip r:embed="rId5"/>
                    <a:srcRect/>
                    <a:stretch>
                      <a:fillRect/>
                    </a:stretch>
                  </pic:blipFill>
                  <pic:spPr bwMode="auto">
                    <a:xfrm>
                      <a:off x="0" y="0"/>
                      <a:ext cx="6189345" cy="2352040"/>
                    </a:xfrm>
                    <a:prstGeom prst="rect">
                      <a:avLst/>
                    </a:prstGeom>
                    <a:noFill/>
                    <a:ln w="9525">
                      <a:noFill/>
                      <a:miter lim="800000"/>
                      <a:headEnd/>
                      <a:tailEnd/>
                    </a:ln>
                  </pic:spPr>
                </pic:pic>
              </a:graphicData>
            </a:graphic>
          </wp:inline>
        </w:drawing>
      </w:r>
    </w:p>
    <w:p w:rsidR="00C47855" w:rsidRPr="00C47855" w:rsidRDefault="00C47855" w:rsidP="00C47855">
      <w:pPr>
        <w:spacing w:after="100" w:line="200" w:lineRule="atLeast"/>
        <w:rPr>
          <w:ins w:id="17" w:author="Unknown"/>
          <w:rFonts w:ascii="Segoe UI" w:eastAsia="Times New Roman" w:hAnsi="Segoe UI" w:cs="Segoe UI"/>
          <w:color w:val="000000"/>
          <w:sz w:val="14"/>
          <w:szCs w:val="14"/>
        </w:rPr>
      </w:pPr>
      <w:ins w:id="18" w:author="Unknown">
        <w:r w:rsidRPr="00C47855">
          <w:rPr>
            <w:rFonts w:ascii="Segoe UI" w:eastAsia="Times New Roman" w:hAnsi="Segoe UI" w:cs="Segoe UI"/>
            <w:b/>
            <w:bCs/>
            <w:color w:val="000000"/>
            <w:sz w:val="14"/>
            <w:szCs w:val="14"/>
          </w:rPr>
          <w:t>Segundo ejemplo, solicitud a un servidor DNS:</w:t>
        </w:r>
        <w:r w:rsidRPr="00C47855">
          <w:rPr>
            <w:rFonts w:ascii="Segoe UI" w:eastAsia="Times New Roman" w:hAnsi="Segoe UI" w:cs="Segoe UI"/>
            <w:color w:val="000000"/>
            <w:sz w:val="14"/>
            <w:szCs w:val="14"/>
          </w:rPr>
          <w:br/>
          <w:t>Escribimos la dirección</w:t>
        </w:r>
        <w:r w:rsidRPr="00C47855">
          <w:rPr>
            <w:rFonts w:ascii="Segoe UI" w:eastAsia="Times New Roman" w:hAnsi="Segoe UI" w:cs="Segoe UI"/>
            <w:color w:val="000000"/>
            <w:sz w:val="14"/>
          </w:rPr>
          <w:t> </w:t>
        </w:r>
        <w:r w:rsidRPr="00C47855">
          <w:rPr>
            <w:rFonts w:ascii="Courier New" w:eastAsia="Times New Roman" w:hAnsi="Courier New" w:cs="Courier New"/>
            <w:color w:val="000000"/>
            <w:sz w:val="20"/>
          </w:rPr>
          <w:t>http://www.pagina.com/poco-comun/</w:t>
        </w:r>
        <w:r w:rsidRPr="00C47855">
          <w:rPr>
            <w:rFonts w:ascii="Segoe UI" w:eastAsia="Times New Roman" w:hAnsi="Segoe UI" w:cs="Segoe UI"/>
            <w:color w:val="000000"/>
            <w:sz w:val="14"/>
            <w:szCs w:val="14"/>
          </w:rPr>
          <w:t>, que es una página poco conocida, con escaso tráfico y que queda en un país remoto, automáticamente nuestro servidor hace la petición al servidor DNS que tiene configurada nuestra conexión.</w:t>
        </w:r>
        <w:r w:rsidRPr="00C47855">
          <w:rPr>
            <w:rFonts w:ascii="Segoe UI" w:eastAsia="Times New Roman" w:hAnsi="Segoe UI" w:cs="Segoe UI"/>
            <w:color w:val="000000"/>
            <w:sz w:val="14"/>
            <w:szCs w:val="14"/>
          </w:rPr>
          <w:br/>
          <w:t>Si ese servidor DNS no posee en su base de datos el nombre de dominio de esa pagina (nombre de dominio es el dato que está antes de la primera barra, seria en este caso www.pagina.com), hará la petición a otro servidor DNS y así sucesivamente y nos devolverá al final la dirección IP solicitada con la demora lógica que eso significa.</w:t>
        </w:r>
      </w:ins>
    </w:p>
    <w:p w:rsidR="00C47855" w:rsidRPr="00C47855" w:rsidRDefault="00C47855" w:rsidP="00C47855">
      <w:pPr>
        <w:spacing w:after="240" w:line="200" w:lineRule="atLeast"/>
        <w:rPr>
          <w:ins w:id="19" w:author="Unknown"/>
          <w:rFonts w:ascii="Segoe UI" w:eastAsia="Times New Roman" w:hAnsi="Segoe UI" w:cs="Segoe UI"/>
          <w:color w:val="000000"/>
          <w:sz w:val="14"/>
          <w:szCs w:val="14"/>
        </w:rPr>
      </w:pPr>
      <w:ins w:id="20" w:author="Unknown">
        <w:r w:rsidRPr="00C47855">
          <w:rPr>
            <w:rFonts w:ascii="Segoe UI" w:eastAsia="Times New Roman" w:hAnsi="Segoe UI" w:cs="Segoe UI"/>
            <w:color w:val="000000"/>
            <w:sz w:val="14"/>
            <w:szCs w:val="14"/>
          </w:rPr>
          <w:br/>
        </w:r>
      </w:ins>
    </w:p>
    <w:p w:rsidR="00C47855" w:rsidRPr="00C47855" w:rsidRDefault="00C47855" w:rsidP="00C47855">
      <w:pPr>
        <w:spacing w:after="0" w:line="216" w:lineRule="atLeast"/>
        <w:outlineLvl w:val="3"/>
        <w:rPr>
          <w:ins w:id="21" w:author="Unknown"/>
          <w:rFonts w:ascii="Trebuchet MS" w:eastAsia="Times New Roman" w:hAnsi="Trebuchet MS" w:cs="Segoe UI"/>
          <w:color w:val="000000"/>
          <w:sz w:val="17"/>
          <w:szCs w:val="17"/>
        </w:rPr>
      </w:pPr>
      <w:ins w:id="22" w:author="Unknown">
        <w:r w:rsidRPr="00C47855">
          <w:rPr>
            <w:rFonts w:ascii="Trebuchet MS" w:eastAsia="Times New Roman" w:hAnsi="Trebuchet MS" w:cs="Segoe UI"/>
            <w:color w:val="000000"/>
            <w:sz w:val="17"/>
            <w:szCs w:val="17"/>
          </w:rPr>
          <w:t>Principales servidores DNS de internet</w:t>
        </w:r>
      </w:ins>
    </w:p>
    <w:p w:rsidR="00C47855" w:rsidRPr="00C47855" w:rsidRDefault="00C47855" w:rsidP="00C47855">
      <w:pPr>
        <w:spacing w:after="0" w:line="200" w:lineRule="atLeast"/>
        <w:rPr>
          <w:ins w:id="23" w:author="Unknown"/>
          <w:rFonts w:ascii="Segoe UI" w:eastAsia="Times New Roman" w:hAnsi="Segoe UI" w:cs="Segoe UI"/>
          <w:color w:val="000000"/>
          <w:sz w:val="14"/>
          <w:szCs w:val="14"/>
        </w:rPr>
      </w:pPr>
      <w:ins w:id="24" w:author="Unknown">
        <w:r w:rsidRPr="00C47855">
          <w:rPr>
            <w:rFonts w:ascii="Segoe UI" w:eastAsia="Times New Roman" w:hAnsi="Segoe UI" w:cs="Segoe UI"/>
            <w:color w:val="000000"/>
            <w:sz w:val="14"/>
            <w:szCs w:val="14"/>
          </w:rPr>
          <w:br/>
          <w:t>Existen 13 servidores DNS en internet que son conocidos como los servidores raíz, guardan la información de los servidores para cada una de las zonas de más alto nivel y constituyen el centro de la red.</w:t>
        </w:r>
        <w:r w:rsidRPr="00C47855">
          <w:rPr>
            <w:rFonts w:ascii="Segoe UI" w:eastAsia="Times New Roman" w:hAnsi="Segoe UI" w:cs="Segoe UI"/>
            <w:color w:val="000000"/>
            <w:sz w:val="14"/>
            <w:szCs w:val="14"/>
          </w:rPr>
          <w:br/>
          <w:t>Se identifican con las siete primeras letras del alfabeto, varios de ellos se encuentra divididos físicamente y dispersos geográficamente, técnica conocida como "</w:t>
        </w:r>
        <w:proofErr w:type="spellStart"/>
        <w:r w:rsidRPr="00C47855">
          <w:rPr>
            <w:rFonts w:ascii="Segoe UI" w:eastAsia="Times New Roman" w:hAnsi="Segoe UI" w:cs="Segoe UI"/>
            <w:color w:val="000000"/>
            <w:sz w:val="14"/>
            <w:szCs w:val="14"/>
          </w:rPr>
          <w:t>anycast</w:t>
        </w:r>
        <w:proofErr w:type="spellEnd"/>
        <w:r w:rsidRPr="00C47855">
          <w:rPr>
            <w:rFonts w:ascii="Segoe UI" w:eastAsia="Times New Roman" w:hAnsi="Segoe UI" w:cs="Segoe UI"/>
            <w:color w:val="000000"/>
            <w:sz w:val="14"/>
            <w:szCs w:val="14"/>
          </w:rPr>
          <w:t>", con el propósito de incrementar el rendimiento y la seguridad.</w:t>
        </w:r>
        <w:r w:rsidRPr="00C47855">
          <w:rPr>
            <w:rFonts w:ascii="Segoe UI" w:eastAsia="Times New Roman" w:hAnsi="Segoe UI" w:cs="Segoe UI"/>
            <w:color w:val="000000"/>
            <w:sz w:val="14"/>
            <w:szCs w:val="14"/>
          </w:rPr>
          <w:br/>
          <w:t>Accede a la página de información y chequeo de los 13 servidores raíz de internet:</w:t>
        </w:r>
        <w:r w:rsidRPr="00C47855">
          <w:rPr>
            <w:rFonts w:ascii="Segoe UI" w:eastAsia="Times New Roman" w:hAnsi="Segoe UI" w:cs="Segoe UI"/>
            <w:color w:val="000000"/>
            <w:sz w:val="14"/>
          </w:rPr>
          <w:t> </w:t>
        </w:r>
        <w:r w:rsidRPr="00C47855">
          <w:rPr>
            <w:rFonts w:ascii="Segoe UI" w:eastAsia="Times New Roman" w:hAnsi="Segoe UI" w:cs="Segoe UI"/>
            <w:color w:val="000000"/>
            <w:sz w:val="14"/>
            <w:szCs w:val="14"/>
          </w:rPr>
          <w:fldChar w:fldCharType="begin"/>
        </w:r>
        <w:r w:rsidRPr="00C47855">
          <w:rPr>
            <w:rFonts w:ascii="Segoe UI" w:eastAsia="Times New Roman" w:hAnsi="Segoe UI" w:cs="Segoe UI"/>
            <w:color w:val="000000"/>
            <w:sz w:val="14"/>
            <w:szCs w:val="14"/>
          </w:rPr>
          <w:instrText xml:space="preserve"> HYPERLINK "http://public-root.com/root-server-check/index.htm" \t "_blank" </w:instrText>
        </w:r>
        <w:r w:rsidRPr="00C47855">
          <w:rPr>
            <w:rFonts w:ascii="Segoe UI" w:eastAsia="Times New Roman" w:hAnsi="Segoe UI" w:cs="Segoe UI"/>
            <w:color w:val="000000"/>
            <w:sz w:val="14"/>
            <w:szCs w:val="14"/>
          </w:rPr>
          <w:fldChar w:fldCharType="separate"/>
        </w:r>
        <w:r w:rsidRPr="00C47855">
          <w:rPr>
            <w:rFonts w:ascii="Segoe UI" w:eastAsia="Times New Roman" w:hAnsi="Segoe UI" w:cs="Segoe UI"/>
            <w:color w:val="064F78"/>
            <w:sz w:val="14"/>
            <w:u w:val="single"/>
          </w:rPr>
          <w:t>http://public-root.com/</w:t>
        </w:r>
        <w:r w:rsidRPr="00C47855">
          <w:rPr>
            <w:rFonts w:ascii="Segoe UI" w:eastAsia="Times New Roman" w:hAnsi="Segoe UI" w:cs="Segoe UI"/>
            <w:color w:val="000000"/>
            <w:sz w:val="14"/>
            <w:szCs w:val="14"/>
          </w:rPr>
          <w:fldChar w:fldCharType="end"/>
        </w:r>
      </w:ins>
    </w:p>
    <w:p w:rsidR="00C47855" w:rsidRPr="00C47855" w:rsidRDefault="00C47855" w:rsidP="00C47855">
      <w:pPr>
        <w:spacing w:before="183" w:after="183" w:line="200" w:lineRule="atLeast"/>
        <w:rPr>
          <w:ins w:id="25" w:author="Unknown"/>
          <w:rFonts w:ascii="Segoe UI" w:eastAsia="Times New Roman" w:hAnsi="Segoe UI" w:cs="Segoe UI"/>
          <w:color w:val="000000"/>
          <w:sz w:val="14"/>
          <w:szCs w:val="14"/>
        </w:rPr>
      </w:pPr>
      <w:ins w:id="26" w:author="Unknown">
        <w:r w:rsidRPr="00C47855">
          <w:rPr>
            <w:rFonts w:ascii="Segoe UI" w:eastAsia="Times New Roman" w:hAnsi="Segoe UI" w:cs="Segoe UI"/>
            <w:color w:val="000000"/>
            <w:sz w:val="14"/>
            <w:szCs w:val="14"/>
          </w:rPr>
          <w:pict>
            <v:rect id="_x0000_i1028" style="width:125.25pt;height:1.5pt" o:hrpct="0" o:hrstd="t" o:hr="t" fillcolor="#a0a0a0" stroked="f"/>
          </w:pict>
        </w:r>
      </w:ins>
    </w:p>
    <w:p w:rsidR="00C47855" w:rsidRPr="00C47855" w:rsidRDefault="00C47855" w:rsidP="00C47855">
      <w:pPr>
        <w:spacing w:before="183" w:after="183" w:line="200" w:lineRule="atLeast"/>
        <w:rPr>
          <w:ins w:id="27" w:author="Unknown"/>
          <w:rFonts w:ascii="Segoe UI" w:eastAsia="Times New Roman" w:hAnsi="Segoe UI" w:cs="Segoe UI"/>
          <w:color w:val="000000"/>
          <w:sz w:val="14"/>
          <w:szCs w:val="14"/>
        </w:rPr>
      </w:pPr>
    </w:p>
    <w:p w:rsidR="00C47855" w:rsidRPr="00C47855" w:rsidRDefault="00C47855" w:rsidP="00C47855">
      <w:pPr>
        <w:spacing w:before="183" w:after="183" w:line="166" w:lineRule="atLeast"/>
        <w:rPr>
          <w:ins w:id="28" w:author="Unknown"/>
          <w:rFonts w:ascii="Segoe UI" w:eastAsia="Times New Roman" w:hAnsi="Segoe UI" w:cs="Segoe UI"/>
          <w:color w:val="000000"/>
          <w:sz w:val="13"/>
          <w:szCs w:val="13"/>
        </w:rPr>
      </w:pPr>
      <w:ins w:id="29" w:author="Unknown">
        <w:r w:rsidRPr="00C47855">
          <w:rPr>
            <w:rFonts w:ascii="Segoe UI" w:eastAsia="Times New Roman" w:hAnsi="Segoe UI" w:cs="Segoe UI"/>
            <w:color w:val="000000"/>
            <w:sz w:val="13"/>
            <w:szCs w:val="13"/>
          </w:rPr>
          <w:t>Carga en el siguiente vínculo una Infografía que muestra en un mapa mundial, la ubicación de los servidores raíz, así como una representación de la red existente de cables de fibra óptica, que hacen posible la conexión entre los distintos países.</w:t>
        </w:r>
      </w:ins>
    </w:p>
    <w:p w:rsidR="00C47855" w:rsidRPr="00C47855" w:rsidRDefault="00C47855" w:rsidP="00C47855">
      <w:pPr>
        <w:spacing w:before="183" w:after="183" w:line="200" w:lineRule="atLeast"/>
        <w:rPr>
          <w:ins w:id="30" w:author="Unknown"/>
          <w:rFonts w:ascii="Segoe UI" w:eastAsia="Times New Roman" w:hAnsi="Segoe UI" w:cs="Segoe UI"/>
          <w:color w:val="000000"/>
          <w:sz w:val="14"/>
          <w:szCs w:val="14"/>
        </w:rPr>
      </w:pPr>
      <w:ins w:id="31" w:author="Unknown">
        <w:r w:rsidRPr="00C47855">
          <w:rPr>
            <w:rFonts w:ascii="Segoe UI" w:eastAsia="Times New Roman" w:hAnsi="Segoe UI" w:cs="Segoe UI"/>
            <w:color w:val="000000"/>
            <w:sz w:val="14"/>
            <w:szCs w:val="14"/>
          </w:rPr>
          <w:fldChar w:fldCharType="begin"/>
        </w:r>
        <w:r w:rsidRPr="00C47855">
          <w:rPr>
            <w:rFonts w:ascii="Segoe UI" w:eastAsia="Times New Roman" w:hAnsi="Segoe UI" w:cs="Segoe UI"/>
            <w:color w:val="000000"/>
            <w:sz w:val="14"/>
            <w:szCs w:val="14"/>
          </w:rPr>
          <w:instrText xml:space="preserve"> HYPERLINK "http://norfipc.com/infografia/mapa-mundial-redes-conexion-internet.html" </w:instrText>
        </w:r>
        <w:r w:rsidRPr="00C47855">
          <w:rPr>
            <w:rFonts w:ascii="Segoe UI" w:eastAsia="Times New Roman" w:hAnsi="Segoe UI" w:cs="Segoe UI"/>
            <w:color w:val="000000"/>
            <w:sz w:val="14"/>
            <w:szCs w:val="14"/>
          </w:rPr>
          <w:fldChar w:fldCharType="separate"/>
        </w:r>
        <w:r w:rsidRPr="00C47855">
          <w:rPr>
            <w:rFonts w:ascii="Segoe UI" w:eastAsia="Times New Roman" w:hAnsi="Segoe UI" w:cs="Segoe UI"/>
            <w:color w:val="064F78"/>
            <w:sz w:val="14"/>
            <w:u w:val="single"/>
          </w:rPr>
          <w:t>Ver infografía: Mapa mundial de la conexión a internet</w:t>
        </w:r>
        <w:r w:rsidRPr="00C47855">
          <w:rPr>
            <w:rFonts w:ascii="Segoe UI" w:eastAsia="Times New Roman" w:hAnsi="Segoe UI" w:cs="Segoe UI"/>
            <w:color w:val="000000"/>
            <w:sz w:val="14"/>
            <w:szCs w:val="14"/>
          </w:rPr>
          <w:fldChar w:fldCharType="end"/>
        </w:r>
      </w:ins>
    </w:p>
    <w:p w:rsidR="00C47855" w:rsidRPr="00C47855" w:rsidRDefault="00C47855" w:rsidP="00C47855">
      <w:pPr>
        <w:spacing w:after="240" w:line="200" w:lineRule="atLeast"/>
        <w:rPr>
          <w:ins w:id="32" w:author="Unknown"/>
          <w:rFonts w:ascii="Segoe UI" w:eastAsia="Times New Roman" w:hAnsi="Segoe UI" w:cs="Segoe UI"/>
          <w:color w:val="000000"/>
          <w:sz w:val="14"/>
          <w:szCs w:val="14"/>
        </w:rPr>
      </w:pPr>
      <w:ins w:id="33" w:author="Unknown">
        <w:r w:rsidRPr="00C47855">
          <w:rPr>
            <w:rFonts w:ascii="Segoe UI" w:eastAsia="Times New Roman" w:hAnsi="Segoe UI" w:cs="Segoe UI"/>
            <w:color w:val="000000"/>
            <w:sz w:val="14"/>
            <w:szCs w:val="14"/>
          </w:rPr>
          <w:br/>
        </w:r>
      </w:ins>
    </w:p>
    <w:p w:rsidR="00C47855" w:rsidRPr="00C47855" w:rsidRDefault="00C47855" w:rsidP="00C47855">
      <w:pPr>
        <w:spacing w:after="0" w:line="216" w:lineRule="atLeast"/>
        <w:outlineLvl w:val="2"/>
        <w:rPr>
          <w:ins w:id="34" w:author="Unknown"/>
          <w:rFonts w:ascii="Trebuchet MS" w:eastAsia="Times New Roman" w:hAnsi="Trebuchet MS" w:cs="Segoe UI"/>
          <w:color w:val="000000"/>
          <w:sz w:val="18"/>
          <w:szCs w:val="18"/>
        </w:rPr>
      </w:pPr>
      <w:ins w:id="35" w:author="Unknown">
        <w:r w:rsidRPr="00C47855">
          <w:rPr>
            <w:rFonts w:ascii="Trebuchet MS" w:eastAsia="Times New Roman" w:hAnsi="Trebuchet MS" w:cs="Segoe UI"/>
            <w:color w:val="000000"/>
            <w:sz w:val="18"/>
            <w:szCs w:val="18"/>
          </w:rPr>
          <w:t>¿Cómo saber los servidores DNS que usamos en nuestra conexión?</w:t>
        </w:r>
      </w:ins>
    </w:p>
    <w:p w:rsidR="00C47855" w:rsidRPr="00C47855" w:rsidRDefault="00C47855" w:rsidP="00C47855">
      <w:pPr>
        <w:spacing w:after="240" w:line="200" w:lineRule="atLeast"/>
        <w:rPr>
          <w:ins w:id="36" w:author="Unknown"/>
          <w:rFonts w:ascii="Segoe UI" w:eastAsia="Times New Roman" w:hAnsi="Segoe UI" w:cs="Segoe UI"/>
          <w:color w:val="000000"/>
          <w:sz w:val="14"/>
          <w:szCs w:val="14"/>
        </w:rPr>
      </w:pPr>
      <w:ins w:id="37" w:author="Unknown">
        <w:r w:rsidRPr="00C47855">
          <w:rPr>
            <w:rFonts w:ascii="Segoe UI" w:eastAsia="Times New Roman" w:hAnsi="Segoe UI" w:cs="Segoe UI"/>
            <w:color w:val="000000"/>
            <w:sz w:val="14"/>
            <w:szCs w:val="14"/>
          </w:rPr>
          <w:br/>
          <w:t>Los servidores DNS asignados a tu conexión actualmente, fueron asignados al crear dicha conexión por tu proveedor de acceso a internet, su uso es opcional, los puedes cambiar en cualquier momento por otros que consideres más eficientes como veremos más adelante.</w:t>
        </w:r>
        <w:r w:rsidRPr="00C47855">
          <w:rPr>
            <w:rFonts w:ascii="Segoe UI" w:eastAsia="Times New Roman" w:hAnsi="Segoe UI" w:cs="Segoe UI"/>
            <w:color w:val="000000"/>
            <w:sz w:val="14"/>
            <w:szCs w:val="14"/>
          </w:rPr>
          <w:br/>
          <w:t>Hay varias formas de conocer cuáles son los establecidos en este momento.</w:t>
        </w:r>
      </w:ins>
    </w:p>
    <w:p w:rsidR="00C47855" w:rsidRPr="00C47855" w:rsidRDefault="00C47855" w:rsidP="00C47855">
      <w:pPr>
        <w:spacing w:after="0" w:line="216" w:lineRule="atLeast"/>
        <w:outlineLvl w:val="3"/>
        <w:rPr>
          <w:ins w:id="38" w:author="Unknown"/>
          <w:rFonts w:ascii="Trebuchet MS" w:eastAsia="Times New Roman" w:hAnsi="Trebuchet MS" w:cs="Segoe UI"/>
          <w:color w:val="000000"/>
          <w:sz w:val="17"/>
          <w:szCs w:val="17"/>
        </w:rPr>
      </w:pPr>
      <w:ins w:id="39" w:author="Unknown">
        <w:r w:rsidRPr="00C47855">
          <w:rPr>
            <w:rFonts w:ascii="Trebuchet MS" w:eastAsia="Times New Roman" w:hAnsi="Trebuchet MS" w:cs="Segoe UI"/>
            <w:color w:val="000000"/>
            <w:sz w:val="17"/>
            <w:szCs w:val="17"/>
          </w:rPr>
          <w:t>1- Conocer los servidores DNS desde esta página</w:t>
        </w:r>
      </w:ins>
    </w:p>
    <w:p w:rsidR="00C47855" w:rsidRPr="00C47855" w:rsidRDefault="00C47855" w:rsidP="00C47855">
      <w:pPr>
        <w:spacing w:after="100" w:line="200" w:lineRule="atLeast"/>
        <w:rPr>
          <w:ins w:id="40" w:author="Unknown"/>
          <w:rFonts w:ascii="Segoe UI" w:eastAsia="Times New Roman" w:hAnsi="Segoe UI" w:cs="Segoe UI"/>
          <w:color w:val="000000"/>
          <w:sz w:val="14"/>
          <w:szCs w:val="14"/>
        </w:rPr>
      </w:pPr>
      <w:ins w:id="41" w:author="Unknown">
        <w:r w:rsidRPr="00C47855">
          <w:rPr>
            <w:rFonts w:ascii="Segoe UI" w:eastAsia="Times New Roman" w:hAnsi="Segoe UI" w:cs="Segoe UI"/>
            <w:color w:val="000000"/>
            <w:sz w:val="14"/>
            <w:szCs w:val="14"/>
          </w:rPr>
          <w:br/>
          <w:t>Si usas el navegador Internet Explorer, en el siguiente vínculo puedes abrir una aplicación que muestra en pantalla los servidores DNS asignados actualmente a tu conexión de red. En el cuadro de confirmación que aparece escoge: "Ejecutar".</w:t>
        </w:r>
        <w:r w:rsidRPr="00C47855">
          <w:rPr>
            <w:rFonts w:ascii="Segoe UI" w:eastAsia="Times New Roman" w:hAnsi="Segoe UI" w:cs="Segoe UI"/>
            <w:color w:val="000000"/>
            <w:sz w:val="14"/>
            <w:szCs w:val="14"/>
          </w:rPr>
          <w:br/>
        </w:r>
        <w:r w:rsidRPr="00C47855">
          <w:rPr>
            <w:rFonts w:ascii="Segoe UI" w:eastAsia="Times New Roman" w:hAnsi="Segoe UI" w:cs="Segoe UI"/>
            <w:color w:val="000000"/>
            <w:sz w:val="14"/>
            <w:szCs w:val="14"/>
          </w:rPr>
          <w:fldChar w:fldCharType="begin"/>
        </w:r>
        <w:r w:rsidRPr="00C47855">
          <w:rPr>
            <w:rFonts w:ascii="Segoe UI" w:eastAsia="Times New Roman" w:hAnsi="Segoe UI" w:cs="Segoe UI"/>
            <w:color w:val="000000"/>
            <w:sz w:val="14"/>
            <w:szCs w:val="14"/>
          </w:rPr>
          <w:instrText xml:space="preserve"> HYPERLINK "javascript:if(navigator.appName.indexOf('Microsoft%20Internet%20Explorer')!=%20-1)%7bparent.location='http://norfipc.com/hta/tools/servidores-dns-show.hta'%7dif(navigator.appName.indexOf('Netscape')!=%20-1)%7balert('Lo%20siento%20este%20v%C3%ADnculo%20solo%20funciona%20con%20el%20navegador%20Internet%20Explorer.')%7dvoid0" </w:instrText>
        </w:r>
        <w:r w:rsidRPr="00C47855">
          <w:rPr>
            <w:rFonts w:ascii="Segoe UI" w:eastAsia="Times New Roman" w:hAnsi="Segoe UI" w:cs="Segoe UI"/>
            <w:color w:val="000000"/>
            <w:sz w:val="14"/>
            <w:szCs w:val="14"/>
          </w:rPr>
          <w:fldChar w:fldCharType="separate"/>
        </w:r>
        <w:r w:rsidRPr="00C47855">
          <w:rPr>
            <w:rFonts w:ascii="Segoe UI" w:eastAsia="Times New Roman" w:hAnsi="Segoe UI" w:cs="Segoe UI"/>
            <w:color w:val="064F78"/>
            <w:sz w:val="14"/>
            <w:u w:val="single"/>
          </w:rPr>
          <w:t>Ver Servidor DNS asignado</w:t>
        </w:r>
        <w:r w:rsidRPr="00C47855">
          <w:rPr>
            <w:rFonts w:ascii="Segoe UI" w:eastAsia="Times New Roman" w:hAnsi="Segoe UI" w:cs="Segoe UI"/>
            <w:color w:val="000000"/>
            <w:sz w:val="14"/>
            <w:szCs w:val="14"/>
          </w:rPr>
          <w:fldChar w:fldCharType="end"/>
        </w:r>
      </w:ins>
    </w:p>
    <w:p w:rsidR="00C47855" w:rsidRPr="00C47855" w:rsidRDefault="00C47855" w:rsidP="00C47855">
      <w:pPr>
        <w:spacing w:after="0" w:line="216" w:lineRule="atLeast"/>
        <w:outlineLvl w:val="3"/>
        <w:rPr>
          <w:ins w:id="42" w:author="Unknown"/>
          <w:rFonts w:ascii="Trebuchet MS" w:eastAsia="Times New Roman" w:hAnsi="Trebuchet MS" w:cs="Segoe UI"/>
          <w:color w:val="000000"/>
          <w:sz w:val="17"/>
          <w:szCs w:val="17"/>
        </w:rPr>
      </w:pPr>
      <w:ins w:id="43" w:author="Unknown">
        <w:r w:rsidRPr="00C47855">
          <w:rPr>
            <w:rFonts w:ascii="Trebuchet MS" w:eastAsia="Times New Roman" w:hAnsi="Trebuchet MS" w:cs="Segoe UI"/>
            <w:color w:val="000000"/>
            <w:sz w:val="17"/>
            <w:szCs w:val="17"/>
          </w:rPr>
          <w:t>2- Conocer los servidores DNS usando la consola de CMD</w:t>
        </w:r>
      </w:ins>
    </w:p>
    <w:p w:rsidR="00C47855" w:rsidRPr="00C47855" w:rsidRDefault="00C47855" w:rsidP="00C47855">
      <w:pPr>
        <w:spacing w:after="0" w:line="200" w:lineRule="atLeast"/>
        <w:rPr>
          <w:ins w:id="44" w:author="Unknown"/>
          <w:rFonts w:ascii="Segoe UI" w:eastAsia="Times New Roman" w:hAnsi="Segoe UI" w:cs="Segoe UI"/>
          <w:color w:val="000000"/>
          <w:sz w:val="14"/>
          <w:szCs w:val="14"/>
        </w:rPr>
      </w:pPr>
      <w:ins w:id="45" w:author="Unknown">
        <w:r w:rsidRPr="00C47855">
          <w:rPr>
            <w:rFonts w:ascii="Segoe UI" w:eastAsia="Times New Roman" w:hAnsi="Segoe UI" w:cs="Segoe UI"/>
            <w:color w:val="000000"/>
            <w:sz w:val="14"/>
            <w:szCs w:val="14"/>
          </w:rPr>
          <w:br/>
          <w:t xml:space="preserve">• Da un clic en el siguiente cuadro de texto y copia el código (CONTROL+C), pégalo en el cuadro de Inicio o en el comando Ejecutar (WINDOWS+R) y presiona la tecla </w:t>
        </w:r>
        <w:proofErr w:type="spellStart"/>
        <w:r w:rsidRPr="00C47855">
          <w:rPr>
            <w:rFonts w:ascii="Segoe UI" w:eastAsia="Times New Roman" w:hAnsi="Segoe UI" w:cs="Segoe UI"/>
            <w:color w:val="000000"/>
            <w:sz w:val="14"/>
            <w:szCs w:val="14"/>
          </w:rPr>
          <w:t>Enter</w:t>
        </w:r>
        <w:proofErr w:type="spellEnd"/>
        <w:r w:rsidRPr="00C47855">
          <w:rPr>
            <w:rFonts w:ascii="Segoe UI" w:eastAsia="Times New Roman" w:hAnsi="Segoe UI" w:cs="Segoe UI"/>
            <w:color w:val="000000"/>
            <w:sz w:val="14"/>
            <w:szCs w:val="14"/>
          </w:rPr>
          <w:t>, te mostrará el servidor DNS primario de tu conexión.</w:t>
        </w:r>
        <w:r w:rsidRPr="00C47855">
          <w:rPr>
            <w:rFonts w:ascii="Segoe UI" w:eastAsia="Times New Roman" w:hAnsi="Segoe UI" w:cs="Segoe UI"/>
            <w:color w:val="000000"/>
            <w:sz w:val="14"/>
            <w:szCs w:val="14"/>
          </w:rPr>
          <w:br/>
        </w:r>
        <w:r w:rsidRPr="00C47855">
          <w:rPr>
            <w:rFonts w:ascii="Segoe UI" w:eastAsia="Times New Roman" w:hAnsi="Segoe UI" w:cs="Segoe UI"/>
            <w:color w:val="000000"/>
            <w:sz w:val="14"/>
            <w:szCs w:val="1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324.2pt;height:29.15pt" o:ole="">
              <v:imagedata r:id="rId6" o:title=""/>
            </v:shape>
            <w:control r:id="rId7" w:name="DefaultOcxName" w:shapeid="_x0000_i1057"/>
          </w:object>
        </w:r>
        <w:r w:rsidRPr="00C47855">
          <w:rPr>
            <w:rFonts w:ascii="Segoe UI" w:eastAsia="Times New Roman" w:hAnsi="Segoe UI" w:cs="Segoe UI"/>
            <w:color w:val="000000"/>
            <w:sz w:val="14"/>
            <w:szCs w:val="14"/>
          </w:rPr>
          <w:br/>
        </w:r>
        <w:r w:rsidRPr="00C47855">
          <w:rPr>
            <w:rFonts w:ascii="Segoe UI" w:eastAsia="Times New Roman" w:hAnsi="Segoe UI" w:cs="Segoe UI"/>
            <w:color w:val="000000"/>
            <w:sz w:val="14"/>
            <w:szCs w:val="14"/>
          </w:rPr>
          <w:lastRenderedPageBreak/>
          <w:t xml:space="preserve">• También puedes usar el comando NSLOOKUP, para eso abre la consola de CMD, escribe en Inicio CMD y presiona la tecla </w:t>
        </w:r>
        <w:proofErr w:type="spellStart"/>
        <w:r w:rsidRPr="00C47855">
          <w:rPr>
            <w:rFonts w:ascii="Segoe UI" w:eastAsia="Times New Roman" w:hAnsi="Segoe UI" w:cs="Segoe UI"/>
            <w:color w:val="000000"/>
            <w:sz w:val="14"/>
            <w:szCs w:val="14"/>
          </w:rPr>
          <w:t>Enter</w:t>
        </w:r>
        <w:proofErr w:type="spellEnd"/>
        <w:r w:rsidRPr="00C47855">
          <w:rPr>
            <w:rFonts w:ascii="Segoe UI" w:eastAsia="Times New Roman" w:hAnsi="Segoe UI" w:cs="Segoe UI"/>
            <w:color w:val="000000"/>
            <w:sz w:val="14"/>
            <w:szCs w:val="14"/>
          </w:rPr>
          <w:t>.</w:t>
        </w:r>
        <w:r w:rsidRPr="00C47855">
          <w:rPr>
            <w:rFonts w:ascii="Segoe UI" w:eastAsia="Times New Roman" w:hAnsi="Segoe UI" w:cs="Segoe UI"/>
            <w:color w:val="000000"/>
            <w:sz w:val="14"/>
            <w:szCs w:val="14"/>
          </w:rPr>
          <w:br/>
          <w:t>En la ventana negra de MSDOS que se abre escribe: NSLOOKUP, verás algo así:</w:t>
        </w:r>
        <w:r w:rsidRPr="00C47855">
          <w:rPr>
            <w:rFonts w:ascii="Segoe UI" w:eastAsia="Times New Roman" w:hAnsi="Segoe UI" w:cs="Segoe UI"/>
            <w:color w:val="000000"/>
            <w:sz w:val="14"/>
          </w:rPr>
          <w:t> </w:t>
        </w:r>
      </w:ins>
    </w:p>
    <w:p w:rsidR="00C47855" w:rsidRPr="00C47855" w:rsidRDefault="00C47855" w:rsidP="00C4785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ins w:id="46" w:author="Unknown"/>
          <w:rFonts w:ascii="Courier New" w:eastAsia="Times New Roman" w:hAnsi="Courier New" w:cs="Courier New"/>
          <w:color w:val="FFFF00"/>
          <w:sz w:val="20"/>
          <w:szCs w:val="20"/>
          <w:lang w:val="en-US"/>
        </w:rPr>
      </w:pPr>
      <w:ins w:id="47" w:author="Unknown">
        <w:r w:rsidRPr="00C47855">
          <w:rPr>
            <w:rFonts w:ascii="Courier New" w:eastAsia="Times New Roman" w:hAnsi="Courier New" w:cs="Courier New"/>
            <w:color w:val="FFFF00"/>
            <w:sz w:val="20"/>
            <w:szCs w:val="20"/>
            <w:lang w:val="en-US"/>
          </w:rPr>
          <w:t xml:space="preserve">C:\&gt; </w:t>
        </w:r>
        <w:proofErr w:type="spellStart"/>
        <w:r w:rsidRPr="00C47855">
          <w:rPr>
            <w:rFonts w:ascii="Courier New" w:eastAsia="Times New Roman" w:hAnsi="Courier New" w:cs="Courier New"/>
            <w:color w:val="FFFF00"/>
            <w:sz w:val="20"/>
            <w:szCs w:val="20"/>
            <w:lang w:val="en-US"/>
          </w:rPr>
          <w:t>nslookup</w:t>
        </w:r>
        <w:proofErr w:type="spellEnd"/>
      </w:ins>
    </w:p>
    <w:p w:rsidR="00C47855" w:rsidRPr="00C47855" w:rsidRDefault="00C47855" w:rsidP="00C4785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ins w:id="48" w:author="Unknown"/>
          <w:rFonts w:ascii="Courier New" w:eastAsia="Times New Roman" w:hAnsi="Courier New" w:cs="Courier New"/>
          <w:color w:val="FFFF00"/>
          <w:sz w:val="20"/>
          <w:szCs w:val="20"/>
          <w:lang w:val="en-US"/>
        </w:rPr>
      </w:pPr>
      <w:ins w:id="49" w:author="Unknown">
        <w:r w:rsidRPr="00C47855">
          <w:rPr>
            <w:rFonts w:ascii="Courier New" w:eastAsia="Times New Roman" w:hAnsi="Courier New" w:cs="Courier New"/>
            <w:color w:val="FFFF00"/>
            <w:sz w:val="20"/>
            <w:szCs w:val="20"/>
            <w:lang w:val="en-US"/>
          </w:rPr>
          <w:t>resolver1.dyndnsguide.com</w:t>
        </w:r>
      </w:ins>
    </w:p>
    <w:p w:rsidR="00C47855" w:rsidRPr="00C47855" w:rsidRDefault="00C47855" w:rsidP="00C4785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rPr>
          <w:ins w:id="50" w:author="Unknown"/>
          <w:rFonts w:ascii="Courier New" w:eastAsia="Times New Roman" w:hAnsi="Courier New" w:cs="Courier New"/>
          <w:color w:val="FFFF00"/>
          <w:sz w:val="20"/>
          <w:szCs w:val="20"/>
          <w:lang w:val="en-US"/>
        </w:rPr>
      </w:pPr>
      <w:ins w:id="51" w:author="Unknown">
        <w:r w:rsidRPr="00C47855">
          <w:rPr>
            <w:rFonts w:ascii="Courier New" w:eastAsia="Times New Roman" w:hAnsi="Courier New" w:cs="Courier New"/>
            <w:color w:val="FFFF00"/>
            <w:sz w:val="20"/>
            <w:szCs w:val="20"/>
            <w:lang w:val="en-US"/>
          </w:rPr>
          <w:t>Address:  216.146.35.35</w:t>
        </w:r>
      </w:ins>
    </w:p>
    <w:p w:rsidR="00C47855" w:rsidRPr="00C47855" w:rsidRDefault="00C47855" w:rsidP="00C47855">
      <w:pPr>
        <w:spacing w:after="100" w:line="200" w:lineRule="atLeast"/>
        <w:rPr>
          <w:ins w:id="52" w:author="Unknown"/>
          <w:rFonts w:ascii="Segoe UI" w:eastAsia="Times New Roman" w:hAnsi="Segoe UI" w:cs="Segoe UI"/>
          <w:color w:val="000000"/>
          <w:sz w:val="14"/>
          <w:szCs w:val="14"/>
        </w:rPr>
      </w:pPr>
      <w:ins w:id="53" w:author="Unknown">
        <w:r w:rsidRPr="00C47855">
          <w:rPr>
            <w:rFonts w:ascii="Segoe UI" w:eastAsia="Times New Roman" w:hAnsi="Segoe UI" w:cs="Segoe UI"/>
            <w:color w:val="000000"/>
            <w:sz w:val="14"/>
            <w:szCs w:val="14"/>
          </w:rPr>
          <w:t>La primera línea de la respuesta es el nombre del servidor asignado y la segunda su dirección IP.</w:t>
        </w:r>
      </w:ins>
    </w:p>
    <w:p w:rsidR="00C47855" w:rsidRPr="00C47855" w:rsidRDefault="00C47855" w:rsidP="00C47855">
      <w:pPr>
        <w:spacing w:after="0" w:line="216" w:lineRule="atLeast"/>
        <w:outlineLvl w:val="3"/>
        <w:rPr>
          <w:ins w:id="54" w:author="Unknown"/>
          <w:rFonts w:ascii="Trebuchet MS" w:eastAsia="Times New Roman" w:hAnsi="Trebuchet MS" w:cs="Segoe UI"/>
          <w:color w:val="000000"/>
          <w:sz w:val="17"/>
          <w:szCs w:val="17"/>
        </w:rPr>
      </w:pPr>
      <w:ins w:id="55" w:author="Unknown">
        <w:r w:rsidRPr="00C47855">
          <w:rPr>
            <w:rFonts w:ascii="Trebuchet MS" w:eastAsia="Times New Roman" w:hAnsi="Trebuchet MS" w:cs="Segoe UI"/>
            <w:color w:val="000000"/>
            <w:sz w:val="17"/>
            <w:szCs w:val="17"/>
          </w:rPr>
          <w:t xml:space="preserve">3- Conocer los servidores DNS usando una aplicación o archivo </w:t>
        </w:r>
        <w:proofErr w:type="spellStart"/>
        <w:r w:rsidRPr="00C47855">
          <w:rPr>
            <w:rFonts w:ascii="Trebuchet MS" w:eastAsia="Times New Roman" w:hAnsi="Trebuchet MS" w:cs="Segoe UI"/>
            <w:color w:val="000000"/>
            <w:sz w:val="17"/>
            <w:szCs w:val="17"/>
          </w:rPr>
          <w:t>batch</w:t>
        </w:r>
        <w:proofErr w:type="spellEnd"/>
      </w:ins>
    </w:p>
    <w:p w:rsidR="00C47855" w:rsidRPr="00C47855" w:rsidRDefault="00C47855" w:rsidP="00C47855">
      <w:pPr>
        <w:spacing w:after="100" w:line="200" w:lineRule="atLeast"/>
        <w:rPr>
          <w:ins w:id="56" w:author="Unknown"/>
          <w:rFonts w:ascii="Segoe UI" w:eastAsia="Times New Roman" w:hAnsi="Segoe UI" w:cs="Segoe UI"/>
          <w:color w:val="000000"/>
          <w:sz w:val="14"/>
          <w:szCs w:val="14"/>
        </w:rPr>
      </w:pPr>
      <w:ins w:id="57" w:author="Unknown">
        <w:r w:rsidRPr="00C47855">
          <w:rPr>
            <w:rFonts w:ascii="Segoe UI" w:eastAsia="Times New Roman" w:hAnsi="Segoe UI" w:cs="Segoe UI"/>
            <w:color w:val="000000"/>
            <w:sz w:val="14"/>
            <w:szCs w:val="14"/>
          </w:rPr>
          <w:br/>
          <w:t xml:space="preserve">Descarga un archivo </w:t>
        </w:r>
        <w:proofErr w:type="spellStart"/>
        <w:r w:rsidRPr="00C47855">
          <w:rPr>
            <w:rFonts w:ascii="Segoe UI" w:eastAsia="Times New Roman" w:hAnsi="Segoe UI" w:cs="Segoe UI"/>
            <w:color w:val="000000"/>
            <w:sz w:val="14"/>
            <w:szCs w:val="14"/>
          </w:rPr>
          <w:t>batch</w:t>
        </w:r>
        <w:proofErr w:type="spellEnd"/>
        <w:r w:rsidRPr="00C47855">
          <w:rPr>
            <w:rFonts w:ascii="Segoe UI" w:eastAsia="Times New Roman" w:hAnsi="Segoe UI" w:cs="Segoe UI"/>
            <w:color w:val="000000"/>
            <w:sz w:val="14"/>
            <w:szCs w:val="14"/>
          </w:rPr>
          <w:t xml:space="preserve"> en el siguiente vinculo, descomprímelo (Clic derecho -&gt; Extraer todo).</w:t>
        </w:r>
        <w:r w:rsidRPr="00C47855">
          <w:rPr>
            <w:rFonts w:ascii="Segoe UI" w:eastAsia="Times New Roman" w:hAnsi="Segoe UI" w:cs="Segoe UI"/>
            <w:color w:val="000000"/>
            <w:sz w:val="14"/>
          </w:rPr>
          <w:t> </w:t>
        </w:r>
        <w:r w:rsidRPr="00C47855">
          <w:rPr>
            <w:rFonts w:ascii="Segoe UI" w:eastAsia="Times New Roman" w:hAnsi="Segoe UI" w:cs="Segoe UI"/>
            <w:color w:val="000000"/>
            <w:sz w:val="14"/>
            <w:szCs w:val="14"/>
          </w:rPr>
          <w:br/>
          <w:t>Al ejecutarlo la aplicación creará un archivo de texto llamado:</w:t>
        </w:r>
        <w:r w:rsidRPr="00C47855">
          <w:rPr>
            <w:rFonts w:ascii="Segoe UI" w:eastAsia="Times New Roman" w:hAnsi="Segoe UI" w:cs="Segoe UI"/>
            <w:color w:val="000000"/>
            <w:sz w:val="14"/>
          </w:rPr>
          <w:t> </w:t>
        </w:r>
        <w:r w:rsidRPr="00C47855">
          <w:rPr>
            <w:rFonts w:ascii="Segoe UI" w:eastAsia="Times New Roman" w:hAnsi="Segoe UI" w:cs="Segoe UI"/>
            <w:i/>
            <w:iCs/>
            <w:color w:val="000000"/>
            <w:sz w:val="14"/>
            <w:szCs w:val="14"/>
          </w:rPr>
          <w:t>ServidoresDNS.txt</w:t>
        </w:r>
        <w:r w:rsidRPr="00C47855">
          <w:rPr>
            <w:rFonts w:ascii="Segoe UI" w:eastAsia="Times New Roman" w:hAnsi="Segoe UI" w:cs="Segoe UI"/>
            <w:color w:val="000000"/>
            <w:sz w:val="14"/>
            <w:szCs w:val="14"/>
          </w:rPr>
          <w:t>, en su interior verás la dirección IP correspondiente a los dos servidores DNS usados por el equipo.</w:t>
        </w:r>
        <w:r w:rsidRPr="00C47855">
          <w:rPr>
            <w:rFonts w:ascii="Segoe UI" w:eastAsia="Times New Roman" w:hAnsi="Segoe UI" w:cs="Segoe UI"/>
            <w:color w:val="000000"/>
            <w:sz w:val="14"/>
            <w:szCs w:val="14"/>
          </w:rPr>
          <w:br/>
          <w:t>Guarda el script para utilizarlo regularmente y así comprobar que tu configuración de red no ha sido afectada.</w:t>
        </w:r>
        <w:r w:rsidRPr="00C47855">
          <w:rPr>
            <w:rFonts w:ascii="Segoe UI" w:eastAsia="Times New Roman" w:hAnsi="Segoe UI" w:cs="Segoe UI"/>
            <w:color w:val="000000"/>
            <w:sz w:val="14"/>
            <w:szCs w:val="14"/>
          </w:rPr>
          <w:br/>
        </w:r>
        <w:r w:rsidRPr="00C47855">
          <w:rPr>
            <w:rFonts w:ascii="Segoe UI" w:eastAsia="Times New Roman" w:hAnsi="Segoe UI" w:cs="Segoe UI"/>
            <w:color w:val="000000"/>
            <w:sz w:val="14"/>
            <w:szCs w:val="14"/>
          </w:rPr>
          <w:br/>
        </w:r>
        <w:r w:rsidRPr="00C47855">
          <w:rPr>
            <w:rFonts w:ascii="Segoe UI" w:eastAsia="Times New Roman" w:hAnsi="Segoe UI" w:cs="Segoe UI"/>
            <w:color w:val="000000"/>
            <w:sz w:val="14"/>
            <w:szCs w:val="14"/>
          </w:rPr>
          <w:fldChar w:fldCharType="begin"/>
        </w:r>
        <w:r w:rsidRPr="00C47855">
          <w:rPr>
            <w:rFonts w:ascii="Segoe UI" w:eastAsia="Times New Roman" w:hAnsi="Segoe UI" w:cs="Segoe UI"/>
            <w:color w:val="000000"/>
            <w:sz w:val="14"/>
            <w:szCs w:val="14"/>
          </w:rPr>
          <w:instrText xml:space="preserve"> HYPERLINK "https://norfipc.com/ftp/redes/Conocer-ServidoresDNS.zip" </w:instrText>
        </w:r>
        <w:r w:rsidRPr="00C47855">
          <w:rPr>
            <w:rFonts w:ascii="Segoe UI" w:eastAsia="Times New Roman" w:hAnsi="Segoe UI" w:cs="Segoe UI"/>
            <w:color w:val="000000"/>
            <w:sz w:val="14"/>
            <w:szCs w:val="14"/>
          </w:rPr>
          <w:fldChar w:fldCharType="separate"/>
        </w:r>
      </w:ins>
      <w:r>
        <w:rPr>
          <w:rFonts w:ascii="Segoe UI" w:eastAsia="Times New Roman" w:hAnsi="Segoe UI" w:cs="Segoe UI"/>
          <w:noProof/>
          <w:color w:val="064F78"/>
          <w:sz w:val="14"/>
          <w:szCs w:val="14"/>
        </w:rPr>
        <w:drawing>
          <wp:inline distT="0" distB="0" distL="0" distR="0">
            <wp:extent cx="459740" cy="459740"/>
            <wp:effectExtent l="19050" t="0" r="0" b="0"/>
            <wp:docPr id="6" name="Imagen 6" descr="Descarga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argar">
                      <a:hlinkClick r:id="rId8"/>
                    </pic:cNvPr>
                    <pic:cNvPicPr>
                      <a:picLocks noChangeAspect="1" noChangeArrowheads="1"/>
                    </pic:cNvPicPr>
                  </pic:nvPicPr>
                  <pic:blipFill>
                    <a:blip r:embed="rId9"/>
                    <a:srcRect/>
                    <a:stretch>
                      <a:fillRect/>
                    </a:stretch>
                  </pic:blipFill>
                  <pic:spPr bwMode="auto">
                    <a:xfrm>
                      <a:off x="0" y="0"/>
                      <a:ext cx="459740" cy="459740"/>
                    </a:xfrm>
                    <a:prstGeom prst="rect">
                      <a:avLst/>
                    </a:prstGeom>
                    <a:noFill/>
                    <a:ln w="9525">
                      <a:noFill/>
                      <a:miter lim="800000"/>
                      <a:headEnd/>
                      <a:tailEnd/>
                    </a:ln>
                  </pic:spPr>
                </pic:pic>
              </a:graphicData>
            </a:graphic>
          </wp:inline>
        </w:drawing>
      </w:r>
      <w:ins w:id="58" w:author="Unknown">
        <w:r w:rsidRPr="00C47855">
          <w:rPr>
            <w:rFonts w:ascii="Segoe UI" w:eastAsia="Times New Roman" w:hAnsi="Segoe UI" w:cs="Segoe UI"/>
            <w:color w:val="064F78"/>
            <w:sz w:val="14"/>
            <w:u w:val="single"/>
          </w:rPr>
          <w:t xml:space="preserve"> Descargar archivo </w:t>
        </w:r>
        <w:proofErr w:type="spellStart"/>
        <w:r w:rsidRPr="00C47855">
          <w:rPr>
            <w:rFonts w:ascii="Segoe UI" w:eastAsia="Times New Roman" w:hAnsi="Segoe UI" w:cs="Segoe UI"/>
            <w:color w:val="064F78"/>
            <w:sz w:val="14"/>
            <w:u w:val="single"/>
          </w:rPr>
          <w:t>batch</w:t>
        </w:r>
        <w:proofErr w:type="spellEnd"/>
        <w:r w:rsidRPr="00C47855">
          <w:rPr>
            <w:rFonts w:ascii="Segoe UI" w:eastAsia="Times New Roman" w:hAnsi="Segoe UI" w:cs="Segoe UI"/>
            <w:color w:val="064F78"/>
            <w:sz w:val="14"/>
            <w:u w:val="single"/>
          </w:rPr>
          <w:t xml:space="preserve"> para conocer los Servidores DNS que usa el equipo</w:t>
        </w:r>
        <w:r w:rsidRPr="00C47855">
          <w:rPr>
            <w:rFonts w:ascii="Segoe UI" w:eastAsia="Times New Roman" w:hAnsi="Segoe UI" w:cs="Segoe UI"/>
            <w:color w:val="000000"/>
            <w:sz w:val="14"/>
            <w:szCs w:val="14"/>
          </w:rPr>
          <w:fldChar w:fldCharType="end"/>
        </w:r>
      </w:ins>
    </w:p>
    <w:p w:rsidR="00C47855" w:rsidRPr="00C47855" w:rsidRDefault="00C47855" w:rsidP="00C47855">
      <w:pPr>
        <w:spacing w:after="0" w:line="216" w:lineRule="atLeast"/>
        <w:outlineLvl w:val="3"/>
        <w:rPr>
          <w:ins w:id="59" w:author="Unknown"/>
          <w:rFonts w:ascii="Trebuchet MS" w:eastAsia="Times New Roman" w:hAnsi="Trebuchet MS" w:cs="Segoe UI"/>
          <w:color w:val="000000"/>
          <w:sz w:val="17"/>
          <w:szCs w:val="17"/>
        </w:rPr>
      </w:pPr>
      <w:ins w:id="60" w:author="Unknown">
        <w:r w:rsidRPr="00C47855">
          <w:rPr>
            <w:rFonts w:ascii="Trebuchet MS" w:eastAsia="Times New Roman" w:hAnsi="Trebuchet MS" w:cs="Segoe UI"/>
            <w:color w:val="000000"/>
            <w:sz w:val="17"/>
            <w:szCs w:val="17"/>
          </w:rPr>
          <w:t>4- Conocer los servidores DNS manualmente en tu conexión de red</w:t>
        </w:r>
      </w:ins>
    </w:p>
    <w:p w:rsidR="00C47855" w:rsidRPr="00C47855" w:rsidRDefault="00C47855" w:rsidP="00C47855">
      <w:pPr>
        <w:spacing w:after="0" w:line="200" w:lineRule="atLeast"/>
        <w:rPr>
          <w:ins w:id="61" w:author="Unknown"/>
          <w:rFonts w:ascii="Segoe UI" w:eastAsia="Times New Roman" w:hAnsi="Segoe UI" w:cs="Segoe UI"/>
          <w:color w:val="000000"/>
          <w:sz w:val="14"/>
          <w:szCs w:val="14"/>
        </w:rPr>
      </w:pPr>
      <w:ins w:id="62" w:author="Unknown">
        <w:r w:rsidRPr="00C47855">
          <w:rPr>
            <w:rFonts w:ascii="Segoe UI" w:eastAsia="Times New Roman" w:hAnsi="Segoe UI" w:cs="Segoe UI"/>
            <w:color w:val="000000"/>
            <w:sz w:val="14"/>
            <w:szCs w:val="14"/>
          </w:rPr>
          <w:br/>
          <w:t>Los servidores DNS aparecen en las propiedades del protocolo TCP/IP de la conexión con la cual te conectas a internet.</w:t>
        </w:r>
        <w:r w:rsidRPr="00C47855">
          <w:rPr>
            <w:rFonts w:ascii="Segoe UI" w:eastAsia="Times New Roman" w:hAnsi="Segoe UI" w:cs="Segoe UI"/>
            <w:color w:val="000000"/>
            <w:sz w:val="14"/>
            <w:szCs w:val="14"/>
          </w:rPr>
          <w:br/>
          <w:t xml:space="preserve">Para ver dicha </w:t>
        </w:r>
        <w:proofErr w:type="spellStart"/>
        <w:r w:rsidRPr="00C47855">
          <w:rPr>
            <w:rFonts w:ascii="Segoe UI" w:eastAsia="Times New Roman" w:hAnsi="Segoe UI" w:cs="Segoe UI"/>
            <w:color w:val="000000"/>
            <w:sz w:val="14"/>
            <w:szCs w:val="14"/>
          </w:rPr>
          <w:t>opciñon</w:t>
        </w:r>
        <w:proofErr w:type="spellEnd"/>
        <w:r w:rsidRPr="00C47855">
          <w:rPr>
            <w:rFonts w:ascii="Segoe UI" w:eastAsia="Times New Roman" w:hAnsi="Segoe UI" w:cs="Segoe UI"/>
            <w:color w:val="000000"/>
            <w:sz w:val="14"/>
            <w:szCs w:val="14"/>
          </w:rPr>
          <w:t xml:space="preserve"> haz lo siguiente:</w:t>
        </w:r>
      </w:ins>
    </w:p>
    <w:p w:rsidR="00C47855" w:rsidRPr="00C47855" w:rsidRDefault="00C47855" w:rsidP="00C47855">
      <w:pPr>
        <w:spacing w:after="100" w:line="200" w:lineRule="atLeast"/>
        <w:rPr>
          <w:ins w:id="63" w:author="Unknown"/>
          <w:rFonts w:ascii="Segoe UI" w:eastAsia="Times New Roman" w:hAnsi="Segoe UI" w:cs="Segoe UI"/>
          <w:color w:val="000000"/>
          <w:sz w:val="14"/>
          <w:szCs w:val="14"/>
        </w:rPr>
      </w:pPr>
      <w:ins w:id="64" w:author="Unknown">
        <w:r w:rsidRPr="00C47855">
          <w:rPr>
            <w:rFonts w:ascii="Segoe UI" w:eastAsia="Times New Roman" w:hAnsi="Segoe UI" w:cs="Segoe UI"/>
            <w:color w:val="000000"/>
            <w:sz w:val="14"/>
            <w:szCs w:val="14"/>
          </w:rPr>
          <w:t>• En el Panel de control abre</w:t>
        </w:r>
        <w:r w:rsidRPr="00C47855">
          <w:rPr>
            <w:rFonts w:ascii="Segoe UI" w:eastAsia="Times New Roman" w:hAnsi="Segoe UI" w:cs="Segoe UI"/>
            <w:color w:val="000000"/>
            <w:sz w:val="14"/>
          </w:rPr>
          <w:t> </w:t>
        </w:r>
        <w:r w:rsidRPr="00C47855">
          <w:rPr>
            <w:rFonts w:ascii="Segoe UI" w:eastAsia="Times New Roman" w:hAnsi="Segoe UI" w:cs="Segoe UI"/>
            <w:i/>
            <w:iCs/>
            <w:color w:val="000000"/>
            <w:sz w:val="14"/>
            <w:szCs w:val="14"/>
          </w:rPr>
          <w:t>Centro de redes</w:t>
        </w:r>
        <w:r w:rsidRPr="00C47855">
          <w:rPr>
            <w:rFonts w:ascii="Segoe UI" w:eastAsia="Times New Roman" w:hAnsi="Segoe UI" w:cs="Segoe UI"/>
            <w:color w:val="000000"/>
            <w:sz w:val="14"/>
            <w:szCs w:val="14"/>
          </w:rPr>
          <w:br/>
          <w:t>• En el panel de la izquierda escoge:</w:t>
        </w:r>
        <w:r w:rsidRPr="00C47855">
          <w:rPr>
            <w:rFonts w:ascii="Segoe UI" w:eastAsia="Times New Roman" w:hAnsi="Segoe UI" w:cs="Segoe UI"/>
            <w:color w:val="000000"/>
            <w:sz w:val="14"/>
          </w:rPr>
          <w:t> </w:t>
        </w:r>
        <w:r w:rsidRPr="00C47855">
          <w:rPr>
            <w:rFonts w:ascii="Segoe UI" w:eastAsia="Times New Roman" w:hAnsi="Segoe UI" w:cs="Segoe UI"/>
            <w:i/>
            <w:iCs/>
            <w:color w:val="000000"/>
            <w:sz w:val="14"/>
            <w:szCs w:val="14"/>
          </w:rPr>
          <w:t>Cambiar configuración del adaptador</w:t>
        </w:r>
        <w:r w:rsidRPr="00C47855">
          <w:rPr>
            <w:rFonts w:ascii="Segoe UI" w:eastAsia="Times New Roman" w:hAnsi="Segoe UI" w:cs="Segoe UI"/>
            <w:color w:val="000000"/>
            <w:sz w:val="14"/>
            <w:szCs w:val="14"/>
          </w:rPr>
          <w:br/>
          <w:t xml:space="preserve">• Da un clic derecho en la red con la cual te conectas a internet y en el menú </w:t>
        </w:r>
        <w:proofErr w:type="spellStart"/>
        <w:r w:rsidRPr="00C47855">
          <w:rPr>
            <w:rFonts w:ascii="Segoe UI" w:eastAsia="Times New Roman" w:hAnsi="Segoe UI" w:cs="Segoe UI"/>
            <w:color w:val="000000"/>
            <w:sz w:val="14"/>
            <w:szCs w:val="14"/>
          </w:rPr>
          <w:t>escoge:</w:t>
        </w:r>
        <w:r w:rsidRPr="00C47855">
          <w:rPr>
            <w:rFonts w:ascii="Segoe UI" w:eastAsia="Times New Roman" w:hAnsi="Segoe UI" w:cs="Segoe UI"/>
            <w:i/>
            <w:iCs/>
            <w:color w:val="000000"/>
            <w:sz w:val="14"/>
            <w:szCs w:val="14"/>
          </w:rPr>
          <w:t>Propiedades</w:t>
        </w:r>
        <w:proofErr w:type="spellEnd"/>
        <w:r w:rsidRPr="00C47855">
          <w:rPr>
            <w:rFonts w:ascii="Segoe UI" w:eastAsia="Times New Roman" w:hAnsi="Segoe UI" w:cs="Segoe UI"/>
            <w:color w:val="000000"/>
            <w:sz w:val="14"/>
            <w:szCs w:val="14"/>
          </w:rPr>
          <w:br/>
          <w:t>• Selecciona:</w:t>
        </w:r>
        <w:r w:rsidRPr="00C47855">
          <w:rPr>
            <w:rFonts w:ascii="Segoe UI" w:eastAsia="Times New Roman" w:hAnsi="Segoe UI" w:cs="Segoe UI"/>
            <w:color w:val="000000"/>
            <w:sz w:val="14"/>
          </w:rPr>
          <w:t> </w:t>
        </w:r>
        <w:r w:rsidRPr="00C47855">
          <w:rPr>
            <w:rFonts w:ascii="Segoe UI" w:eastAsia="Times New Roman" w:hAnsi="Segoe UI" w:cs="Segoe UI"/>
            <w:i/>
            <w:iCs/>
            <w:color w:val="000000"/>
            <w:sz w:val="14"/>
            <w:szCs w:val="14"/>
          </w:rPr>
          <w:t>Protocolo de internet versión 4 TCP/IPv4</w:t>
        </w:r>
        <w:r w:rsidRPr="00C47855">
          <w:rPr>
            <w:rFonts w:ascii="Segoe UI" w:eastAsia="Times New Roman" w:hAnsi="Segoe UI" w:cs="Segoe UI"/>
            <w:color w:val="000000"/>
            <w:sz w:val="14"/>
            <w:szCs w:val="14"/>
          </w:rPr>
          <w:br/>
          <w:t>• Usa el botón</w:t>
        </w:r>
        <w:r w:rsidRPr="00C47855">
          <w:rPr>
            <w:rFonts w:ascii="Segoe UI" w:eastAsia="Times New Roman" w:hAnsi="Segoe UI" w:cs="Segoe UI"/>
            <w:color w:val="000000"/>
            <w:sz w:val="14"/>
          </w:rPr>
          <w:t> </w:t>
        </w:r>
        <w:r w:rsidRPr="00C47855">
          <w:rPr>
            <w:rFonts w:ascii="Segoe UI" w:eastAsia="Times New Roman" w:hAnsi="Segoe UI" w:cs="Segoe UI"/>
            <w:i/>
            <w:iCs/>
            <w:color w:val="000000"/>
            <w:sz w:val="14"/>
            <w:szCs w:val="14"/>
          </w:rPr>
          <w:t>Propiedades</w:t>
        </w:r>
      </w:ins>
    </w:p>
    <w:p w:rsidR="00C47855" w:rsidRPr="00C47855" w:rsidRDefault="00C47855" w:rsidP="00C47855">
      <w:pPr>
        <w:spacing w:after="100" w:line="200" w:lineRule="atLeast"/>
        <w:rPr>
          <w:ins w:id="65" w:author="Unknown"/>
          <w:rFonts w:ascii="Segoe UI" w:eastAsia="Times New Roman" w:hAnsi="Segoe UI" w:cs="Segoe UI"/>
          <w:color w:val="000000"/>
          <w:sz w:val="14"/>
          <w:szCs w:val="14"/>
        </w:rPr>
      </w:pPr>
      <w:ins w:id="66" w:author="Unknown">
        <w:r w:rsidRPr="00C47855">
          <w:rPr>
            <w:rFonts w:ascii="Segoe UI" w:eastAsia="Times New Roman" w:hAnsi="Segoe UI" w:cs="Segoe UI"/>
            <w:color w:val="000000"/>
            <w:sz w:val="14"/>
            <w:szCs w:val="14"/>
          </w:rPr>
          <w:t>Verás la dirección IP de los dos servidores, el primario y el secundario.</w:t>
        </w:r>
      </w:ins>
    </w:p>
    <w:p w:rsidR="00C47855" w:rsidRPr="00C47855" w:rsidRDefault="00C47855" w:rsidP="00C47855">
      <w:pPr>
        <w:spacing w:after="240" w:line="200" w:lineRule="atLeast"/>
        <w:rPr>
          <w:ins w:id="67" w:author="Unknown"/>
          <w:rFonts w:ascii="Segoe UI" w:eastAsia="Times New Roman" w:hAnsi="Segoe UI" w:cs="Segoe UI"/>
          <w:color w:val="000000"/>
          <w:sz w:val="14"/>
          <w:szCs w:val="14"/>
        </w:rPr>
      </w:pPr>
      <w:ins w:id="68" w:author="Unknown">
        <w:r w:rsidRPr="00C47855">
          <w:rPr>
            <w:rFonts w:ascii="Segoe UI" w:eastAsia="Times New Roman" w:hAnsi="Segoe UI" w:cs="Segoe UI"/>
            <w:color w:val="000000"/>
            <w:sz w:val="14"/>
            <w:szCs w:val="14"/>
          </w:rPr>
          <w:br/>
        </w:r>
        <w:r w:rsidRPr="00C47855">
          <w:rPr>
            <w:rFonts w:ascii="Segoe UI" w:eastAsia="Times New Roman" w:hAnsi="Segoe UI" w:cs="Segoe UI"/>
            <w:color w:val="000000"/>
            <w:sz w:val="14"/>
          </w:rPr>
          <w:t> </w:t>
        </w:r>
      </w:ins>
    </w:p>
    <w:p w:rsidR="00C47855" w:rsidRPr="00C47855" w:rsidRDefault="00C47855" w:rsidP="00C47855">
      <w:pPr>
        <w:spacing w:after="0" w:line="250" w:lineRule="atLeast"/>
        <w:outlineLvl w:val="1"/>
        <w:rPr>
          <w:ins w:id="69" w:author="Unknown"/>
          <w:rFonts w:ascii="Trebuchet MS" w:eastAsia="Times New Roman" w:hAnsi="Trebuchet MS" w:cs="Segoe UI"/>
          <w:color w:val="000000"/>
          <w:sz w:val="20"/>
          <w:szCs w:val="20"/>
        </w:rPr>
      </w:pPr>
      <w:ins w:id="70" w:author="Unknown">
        <w:r w:rsidRPr="00C47855">
          <w:rPr>
            <w:rFonts w:ascii="Trebuchet MS" w:eastAsia="Times New Roman" w:hAnsi="Trebuchet MS" w:cs="Segoe UI"/>
            <w:color w:val="000000"/>
            <w:sz w:val="20"/>
            <w:szCs w:val="20"/>
          </w:rPr>
          <w:t>Rendimiento y eficiencia de los servidores DNS</w:t>
        </w:r>
      </w:ins>
    </w:p>
    <w:p w:rsidR="00C47855" w:rsidRPr="00C47855" w:rsidRDefault="00C47855" w:rsidP="00C47855">
      <w:pPr>
        <w:spacing w:after="0" w:line="200" w:lineRule="atLeast"/>
        <w:rPr>
          <w:ins w:id="71" w:author="Unknown"/>
          <w:rFonts w:ascii="Segoe UI" w:eastAsia="Times New Roman" w:hAnsi="Segoe UI" w:cs="Segoe UI"/>
          <w:color w:val="000000"/>
          <w:sz w:val="14"/>
          <w:szCs w:val="14"/>
        </w:rPr>
      </w:pPr>
    </w:p>
    <w:p w:rsidR="00C47855" w:rsidRPr="00C47855" w:rsidRDefault="00C47855" w:rsidP="00C47855">
      <w:pPr>
        <w:spacing w:after="0" w:line="200" w:lineRule="atLeast"/>
        <w:rPr>
          <w:ins w:id="72" w:author="Unknown"/>
          <w:rFonts w:ascii="Segoe UI" w:eastAsia="Times New Roman" w:hAnsi="Segoe UI" w:cs="Segoe UI"/>
          <w:color w:val="000000"/>
          <w:sz w:val="14"/>
          <w:szCs w:val="14"/>
        </w:rPr>
      </w:pPr>
      <w:ins w:id="73" w:author="Unknown">
        <w:r w:rsidRPr="00C47855">
          <w:rPr>
            <w:rFonts w:ascii="Segoe UI" w:eastAsia="Times New Roman" w:hAnsi="Segoe UI" w:cs="Segoe UI"/>
            <w:color w:val="000000"/>
            <w:sz w:val="14"/>
            <w:szCs w:val="14"/>
          </w:rPr>
          <w:t>Algunas veces las conexiones entre los servidores están caídas o saturadas por el trafico, por lo que no es nada extraño que nuestro navegador se quede "mareado" esperando la conexión, y que tras determinado tiempo de espera, veamos el mensaje de que la pagina web solicitada no está disponible.</w:t>
        </w:r>
        <w:r w:rsidRPr="00C47855">
          <w:rPr>
            <w:rFonts w:ascii="Segoe UI" w:eastAsia="Times New Roman" w:hAnsi="Segoe UI" w:cs="Segoe UI"/>
            <w:color w:val="000000"/>
            <w:sz w:val="14"/>
            <w:szCs w:val="14"/>
          </w:rPr>
          <w:br/>
          <w:t>Esto se debe a que el DNS al estar basado en UDP (protocolo de transporte que no garantiza la recepción de la información enviada), tanto las consultas como las respuestas pueden "perderse" (por ejemplo, a causa de congestionamiento en algún enlace de la red).</w:t>
        </w:r>
        <w:r w:rsidRPr="00C47855">
          <w:rPr>
            <w:rFonts w:ascii="Segoe UI" w:eastAsia="Times New Roman" w:hAnsi="Segoe UI" w:cs="Segoe UI"/>
            <w:color w:val="000000"/>
            <w:sz w:val="14"/>
            <w:szCs w:val="14"/>
          </w:rPr>
          <w:br/>
          <w:t>Como podrás deducir no todos los mensajes que te ofrece tu navegador son ciertos, simplemente se deben a errores en las conexiones y a servidores DNS ineficientes.</w:t>
        </w:r>
      </w:ins>
    </w:p>
    <w:p w:rsidR="00C47855" w:rsidRPr="00C47855" w:rsidRDefault="00C47855" w:rsidP="00C47855">
      <w:pPr>
        <w:shd w:val="clear" w:color="auto" w:fill="FCFCEA"/>
        <w:spacing w:after="100" w:line="200" w:lineRule="atLeast"/>
        <w:rPr>
          <w:ins w:id="74" w:author="Unknown"/>
          <w:rFonts w:ascii="Segoe UI" w:eastAsia="Times New Roman" w:hAnsi="Segoe UI" w:cs="Segoe UI"/>
          <w:i/>
          <w:iCs/>
          <w:color w:val="000000"/>
          <w:sz w:val="13"/>
          <w:szCs w:val="13"/>
        </w:rPr>
      </w:pPr>
      <w:ins w:id="75" w:author="Unknown">
        <w:r w:rsidRPr="00C47855">
          <w:rPr>
            <w:rFonts w:ascii="Segoe UI" w:eastAsia="Times New Roman" w:hAnsi="Segoe UI" w:cs="Segoe UI"/>
            <w:i/>
            <w:iCs/>
            <w:color w:val="000000"/>
            <w:sz w:val="13"/>
            <w:szCs w:val="13"/>
          </w:rPr>
          <w:t>Investigaciones sugieren que actualmente un 60% de los usuarios de internet, en caso de cambiar sus servidores DNS por otros más eficientes, incrementarían el rendimiento de su conexión en un 40%.</w:t>
        </w:r>
      </w:ins>
    </w:p>
    <w:p w:rsidR="00C47855" w:rsidRPr="00C47855" w:rsidRDefault="00C47855" w:rsidP="00C47855">
      <w:pPr>
        <w:spacing w:after="0" w:line="200" w:lineRule="atLeast"/>
        <w:rPr>
          <w:ins w:id="76" w:author="Unknown"/>
          <w:rFonts w:ascii="Segoe UI" w:eastAsia="Times New Roman" w:hAnsi="Segoe UI" w:cs="Segoe UI"/>
          <w:color w:val="000000"/>
          <w:sz w:val="14"/>
          <w:szCs w:val="14"/>
        </w:rPr>
      </w:pPr>
      <w:ins w:id="77" w:author="Unknown">
        <w:r w:rsidRPr="00C47855">
          <w:rPr>
            <w:rFonts w:ascii="Segoe UI" w:eastAsia="Times New Roman" w:hAnsi="Segoe UI" w:cs="Segoe UI"/>
            <w:color w:val="000000"/>
            <w:sz w:val="14"/>
            <w:szCs w:val="14"/>
          </w:rPr>
          <w:t>¿Cuál es la solución? Reemplazar el servidor DNS asignado a la conexión por uno más eficiente que tú escojas.</w:t>
        </w:r>
        <w:r w:rsidRPr="00C47855">
          <w:rPr>
            <w:rFonts w:ascii="Segoe UI" w:eastAsia="Times New Roman" w:hAnsi="Segoe UI" w:cs="Segoe UI"/>
            <w:color w:val="000000"/>
            <w:sz w:val="14"/>
            <w:szCs w:val="14"/>
          </w:rPr>
          <w:br/>
          <w:t>Puedes elegir entre varios servidores que ofrecen el servicio, pero te recomiendo que pruebes los servidores DNS de Google.</w:t>
        </w:r>
      </w:ins>
    </w:p>
    <w:p w:rsidR="00C47855" w:rsidRPr="00C47855" w:rsidRDefault="00C47855" w:rsidP="00C47855">
      <w:pPr>
        <w:spacing w:after="240" w:line="200" w:lineRule="atLeast"/>
        <w:rPr>
          <w:ins w:id="78" w:author="Unknown"/>
          <w:rFonts w:ascii="Segoe UI" w:eastAsia="Times New Roman" w:hAnsi="Segoe UI" w:cs="Segoe UI"/>
          <w:color w:val="000000"/>
          <w:sz w:val="14"/>
          <w:szCs w:val="14"/>
        </w:rPr>
      </w:pPr>
      <w:ins w:id="79" w:author="Unknown">
        <w:r w:rsidRPr="00C47855">
          <w:rPr>
            <w:rFonts w:ascii="Segoe UI" w:eastAsia="Times New Roman" w:hAnsi="Segoe UI" w:cs="Segoe UI"/>
            <w:color w:val="000000"/>
            <w:sz w:val="14"/>
            <w:szCs w:val="14"/>
          </w:rPr>
          <w:br/>
        </w:r>
        <w:r w:rsidRPr="00C47855">
          <w:rPr>
            <w:rFonts w:ascii="Segoe UI" w:eastAsia="Times New Roman" w:hAnsi="Segoe UI" w:cs="Segoe UI"/>
            <w:color w:val="000000"/>
            <w:sz w:val="14"/>
          </w:rPr>
          <w:t> </w:t>
        </w:r>
      </w:ins>
    </w:p>
    <w:p w:rsidR="00C47855" w:rsidRPr="00C47855" w:rsidRDefault="00C47855" w:rsidP="00C47855">
      <w:pPr>
        <w:spacing w:after="0" w:line="216" w:lineRule="atLeast"/>
        <w:outlineLvl w:val="2"/>
        <w:rPr>
          <w:ins w:id="80" w:author="Unknown"/>
          <w:rFonts w:ascii="Trebuchet MS" w:eastAsia="Times New Roman" w:hAnsi="Trebuchet MS" w:cs="Segoe UI"/>
          <w:color w:val="000000"/>
          <w:sz w:val="18"/>
          <w:szCs w:val="18"/>
        </w:rPr>
      </w:pPr>
      <w:ins w:id="81" w:author="Unknown">
        <w:r w:rsidRPr="00C47855">
          <w:rPr>
            <w:rFonts w:ascii="Trebuchet MS" w:eastAsia="Times New Roman" w:hAnsi="Trebuchet MS" w:cs="Segoe UI"/>
            <w:color w:val="000000"/>
            <w:sz w:val="18"/>
            <w:szCs w:val="18"/>
          </w:rPr>
          <w:t>El servicio de servidores públicos DNS de Google</w:t>
        </w:r>
      </w:ins>
    </w:p>
    <w:p w:rsidR="00C47855" w:rsidRPr="00C47855" w:rsidRDefault="00C47855" w:rsidP="00C47855">
      <w:pPr>
        <w:spacing w:after="240" w:line="200" w:lineRule="atLeast"/>
        <w:rPr>
          <w:ins w:id="82" w:author="Unknown"/>
          <w:rFonts w:ascii="Segoe UI" w:eastAsia="Times New Roman" w:hAnsi="Segoe UI" w:cs="Segoe UI"/>
          <w:color w:val="000000"/>
          <w:sz w:val="14"/>
          <w:szCs w:val="14"/>
        </w:rPr>
      </w:pPr>
      <w:r>
        <w:rPr>
          <w:rFonts w:ascii="Segoe UI" w:eastAsia="Times New Roman" w:hAnsi="Segoe UI" w:cs="Segoe UI"/>
          <w:noProof/>
          <w:color w:val="000000"/>
          <w:sz w:val="14"/>
          <w:szCs w:val="14"/>
        </w:rPr>
        <w:drawing>
          <wp:inline distT="0" distB="0" distL="0" distR="0">
            <wp:extent cx="2098675" cy="877570"/>
            <wp:effectExtent l="19050" t="0" r="0" b="0"/>
            <wp:docPr id="7" name="Imagen 7" descr="Servidores DNS de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idores DNS de Google"/>
                    <pic:cNvPicPr>
                      <a:picLocks noChangeAspect="1" noChangeArrowheads="1"/>
                    </pic:cNvPicPr>
                  </pic:nvPicPr>
                  <pic:blipFill>
                    <a:blip r:embed="rId10"/>
                    <a:srcRect/>
                    <a:stretch>
                      <a:fillRect/>
                    </a:stretch>
                  </pic:blipFill>
                  <pic:spPr bwMode="auto">
                    <a:xfrm>
                      <a:off x="0" y="0"/>
                      <a:ext cx="2098675" cy="877570"/>
                    </a:xfrm>
                    <a:prstGeom prst="rect">
                      <a:avLst/>
                    </a:prstGeom>
                    <a:noFill/>
                    <a:ln w="9525">
                      <a:noFill/>
                      <a:miter lim="800000"/>
                      <a:headEnd/>
                      <a:tailEnd/>
                    </a:ln>
                  </pic:spPr>
                </pic:pic>
              </a:graphicData>
            </a:graphic>
          </wp:inline>
        </w:drawing>
      </w:r>
      <w:ins w:id="83" w:author="Unknown">
        <w:r w:rsidRPr="00C47855">
          <w:rPr>
            <w:rFonts w:ascii="Segoe UI" w:eastAsia="Times New Roman" w:hAnsi="Segoe UI" w:cs="Segoe UI"/>
            <w:color w:val="000000"/>
            <w:sz w:val="14"/>
            <w:szCs w:val="14"/>
          </w:rPr>
          <w:br/>
          <w:t>Desde Diciembre del 2009 en que comenzó a funcionar el servicio de los servidores públicos DNS de Google, han contribuido a que la internet sea más rápida.</w:t>
        </w:r>
        <w:r w:rsidRPr="00C47855">
          <w:rPr>
            <w:rFonts w:ascii="Segoe UI" w:eastAsia="Times New Roman" w:hAnsi="Segoe UI" w:cs="Segoe UI"/>
            <w:color w:val="000000"/>
            <w:sz w:val="14"/>
            <w:szCs w:val="14"/>
          </w:rPr>
          <w:br/>
          <w:t>Google presta dicho servicio de forma gratuita, quien mejor si no Google con la enorme red de servidores que tiene disponible en todo el planeta, por lo que gozan de gran popularidad y efectivamente su uso permite incrementar el rendimiento de nuestra conexión, su gran eficiencia es a causa de la efectiva dispersión geográfica de la ubicación física de los servidores.</w:t>
        </w:r>
        <w:r w:rsidRPr="00C47855">
          <w:rPr>
            <w:rFonts w:ascii="Segoe UI" w:eastAsia="Times New Roman" w:hAnsi="Segoe UI" w:cs="Segoe UI"/>
            <w:color w:val="000000"/>
            <w:sz w:val="14"/>
            <w:szCs w:val="14"/>
          </w:rPr>
          <w:br/>
          <w:t xml:space="preserve">Es el mayor servicio de este tipo en el mundo, actualmente sirven más de 70 peticiones diarias, de ese mismo servicio se valen productos de Google como el navegador Google </w:t>
        </w:r>
        <w:proofErr w:type="spellStart"/>
        <w:r w:rsidRPr="00C47855">
          <w:rPr>
            <w:rFonts w:ascii="Segoe UI" w:eastAsia="Times New Roman" w:hAnsi="Segoe UI" w:cs="Segoe UI"/>
            <w:color w:val="000000"/>
            <w:sz w:val="14"/>
            <w:szCs w:val="14"/>
          </w:rPr>
          <w:t>Chrome</w:t>
        </w:r>
        <w:proofErr w:type="spellEnd"/>
        <w:r w:rsidRPr="00C47855">
          <w:rPr>
            <w:rFonts w:ascii="Segoe UI" w:eastAsia="Times New Roman" w:hAnsi="Segoe UI" w:cs="Segoe UI"/>
            <w:color w:val="000000"/>
            <w:sz w:val="14"/>
            <w:szCs w:val="14"/>
          </w:rPr>
          <w:t>, lo que permite que sea el más rápido disponible en la red.</w:t>
        </w:r>
      </w:ins>
    </w:p>
    <w:p w:rsidR="00C47855" w:rsidRPr="00C47855" w:rsidRDefault="00C47855" w:rsidP="00C47855">
      <w:pPr>
        <w:spacing w:after="0" w:line="216" w:lineRule="atLeast"/>
        <w:outlineLvl w:val="3"/>
        <w:rPr>
          <w:ins w:id="84" w:author="Unknown"/>
          <w:rFonts w:ascii="Trebuchet MS" w:eastAsia="Times New Roman" w:hAnsi="Trebuchet MS" w:cs="Segoe UI"/>
          <w:color w:val="000000"/>
          <w:sz w:val="17"/>
          <w:szCs w:val="17"/>
        </w:rPr>
      </w:pPr>
      <w:ins w:id="85" w:author="Unknown">
        <w:r w:rsidRPr="00C47855">
          <w:rPr>
            <w:rFonts w:ascii="Trebuchet MS" w:eastAsia="Times New Roman" w:hAnsi="Trebuchet MS" w:cs="Segoe UI"/>
            <w:color w:val="000000"/>
            <w:sz w:val="17"/>
            <w:szCs w:val="17"/>
          </w:rPr>
          <w:t>Dirección IP de los servidores DNS de Google</w:t>
        </w:r>
      </w:ins>
    </w:p>
    <w:p w:rsidR="00C47855" w:rsidRPr="00C47855" w:rsidRDefault="00C47855" w:rsidP="00C47855">
      <w:pPr>
        <w:spacing w:after="0" w:line="200" w:lineRule="atLeast"/>
        <w:rPr>
          <w:ins w:id="86" w:author="Unknown"/>
          <w:rFonts w:ascii="Segoe UI" w:eastAsia="Times New Roman" w:hAnsi="Segoe UI" w:cs="Segoe UI"/>
          <w:color w:val="000000"/>
          <w:sz w:val="14"/>
          <w:szCs w:val="14"/>
        </w:rPr>
      </w:pPr>
      <w:ins w:id="87" w:author="Unknown">
        <w:r w:rsidRPr="00C47855">
          <w:rPr>
            <w:rFonts w:ascii="Segoe UI" w:eastAsia="Times New Roman" w:hAnsi="Segoe UI" w:cs="Segoe UI"/>
            <w:color w:val="000000"/>
            <w:sz w:val="14"/>
            <w:szCs w:val="14"/>
          </w:rPr>
          <w:br/>
          <w:t>Para el protocolo IPv4 (actual)</w:t>
        </w:r>
        <w:r w:rsidRPr="00C47855">
          <w:rPr>
            <w:rFonts w:ascii="Segoe UI" w:eastAsia="Times New Roman" w:hAnsi="Segoe UI" w:cs="Segoe UI"/>
            <w:color w:val="000000"/>
            <w:sz w:val="14"/>
          </w:rPr>
          <w:t> </w:t>
        </w:r>
      </w:ins>
    </w:p>
    <w:p w:rsidR="00C47855" w:rsidRPr="00C47855" w:rsidRDefault="00C47855" w:rsidP="00C47855">
      <w:pPr>
        <w:spacing w:after="100" w:line="200" w:lineRule="atLeast"/>
        <w:rPr>
          <w:ins w:id="88" w:author="Unknown"/>
          <w:rFonts w:ascii="Segoe UI" w:eastAsia="Times New Roman" w:hAnsi="Segoe UI" w:cs="Segoe UI"/>
          <w:color w:val="000000"/>
          <w:sz w:val="14"/>
          <w:szCs w:val="14"/>
        </w:rPr>
      </w:pPr>
      <w:ins w:id="89" w:author="Unknown">
        <w:r w:rsidRPr="00C47855">
          <w:rPr>
            <w:rFonts w:ascii="MS Gothic" w:eastAsia="MS Gothic" w:hAnsi="MS Gothic" w:cs="MS Gothic" w:hint="eastAsia"/>
            <w:color w:val="000000"/>
            <w:sz w:val="14"/>
            <w:szCs w:val="14"/>
          </w:rPr>
          <w:lastRenderedPageBreak/>
          <w:t>➔</w:t>
        </w:r>
        <w:r w:rsidRPr="00C47855">
          <w:rPr>
            <w:rFonts w:ascii="Segoe UI" w:eastAsia="Times New Roman" w:hAnsi="Segoe UI" w:cs="Segoe UI"/>
            <w:color w:val="000000"/>
            <w:sz w:val="14"/>
            <w:szCs w:val="14"/>
          </w:rPr>
          <w:t xml:space="preserve"> Servidor primario: 8.8.8.8</w:t>
        </w:r>
        <w:r w:rsidRPr="00C47855">
          <w:rPr>
            <w:rFonts w:ascii="Segoe UI" w:eastAsia="Times New Roman" w:hAnsi="Segoe UI" w:cs="Segoe UI"/>
            <w:color w:val="000000"/>
            <w:sz w:val="14"/>
          </w:rPr>
          <w:t> </w:t>
        </w:r>
        <w:r w:rsidRPr="00C47855">
          <w:rPr>
            <w:rFonts w:ascii="Segoe UI" w:eastAsia="Times New Roman" w:hAnsi="Segoe UI" w:cs="Segoe UI"/>
            <w:color w:val="000000"/>
            <w:sz w:val="14"/>
            <w:szCs w:val="14"/>
          </w:rPr>
          <w:br/>
        </w:r>
        <w:r w:rsidRPr="00C47855">
          <w:rPr>
            <w:rFonts w:ascii="MS Gothic" w:eastAsia="MS Gothic" w:hAnsi="MS Gothic" w:cs="MS Gothic" w:hint="eastAsia"/>
            <w:color w:val="000000"/>
            <w:sz w:val="14"/>
            <w:szCs w:val="14"/>
          </w:rPr>
          <w:t>➔</w:t>
        </w:r>
        <w:r w:rsidRPr="00C47855">
          <w:rPr>
            <w:rFonts w:ascii="Segoe UI" w:eastAsia="Times New Roman" w:hAnsi="Segoe UI" w:cs="Segoe UI"/>
            <w:color w:val="000000"/>
            <w:sz w:val="14"/>
            <w:szCs w:val="14"/>
          </w:rPr>
          <w:t xml:space="preserve"> Servidor secundario: 8.8.4.4</w:t>
        </w:r>
      </w:ins>
    </w:p>
    <w:p w:rsidR="00C47855" w:rsidRPr="00C47855" w:rsidRDefault="00C47855" w:rsidP="00C47855">
      <w:pPr>
        <w:spacing w:after="0" w:line="200" w:lineRule="atLeast"/>
        <w:rPr>
          <w:ins w:id="90" w:author="Unknown"/>
          <w:rFonts w:ascii="Segoe UI" w:eastAsia="Times New Roman" w:hAnsi="Segoe UI" w:cs="Segoe UI"/>
          <w:color w:val="000000"/>
          <w:sz w:val="14"/>
          <w:szCs w:val="14"/>
        </w:rPr>
      </w:pPr>
      <w:ins w:id="91" w:author="Unknown">
        <w:r w:rsidRPr="00C47855">
          <w:rPr>
            <w:rFonts w:ascii="Segoe UI" w:eastAsia="Times New Roman" w:hAnsi="Segoe UI" w:cs="Segoe UI"/>
            <w:color w:val="000000"/>
            <w:sz w:val="14"/>
            <w:szCs w:val="14"/>
          </w:rPr>
          <w:t>Para el protocolo IPv6 (nuevo protocolo de internet)</w:t>
        </w:r>
      </w:ins>
    </w:p>
    <w:p w:rsidR="00C47855" w:rsidRPr="00C47855" w:rsidRDefault="00C47855" w:rsidP="00C47855">
      <w:pPr>
        <w:spacing w:after="100" w:line="200" w:lineRule="atLeast"/>
        <w:rPr>
          <w:ins w:id="92" w:author="Unknown"/>
          <w:rFonts w:ascii="Segoe UI" w:eastAsia="Times New Roman" w:hAnsi="Segoe UI" w:cs="Segoe UI"/>
          <w:color w:val="000000"/>
          <w:sz w:val="14"/>
          <w:szCs w:val="14"/>
        </w:rPr>
      </w:pPr>
      <w:ins w:id="93" w:author="Unknown">
        <w:r w:rsidRPr="00C47855">
          <w:rPr>
            <w:rFonts w:ascii="MS Gothic" w:eastAsia="MS Gothic" w:hAnsi="MS Gothic" w:cs="MS Gothic" w:hint="eastAsia"/>
            <w:color w:val="000000"/>
            <w:sz w:val="14"/>
            <w:szCs w:val="14"/>
          </w:rPr>
          <w:t>➔</w:t>
        </w:r>
        <w:r w:rsidRPr="00C47855">
          <w:rPr>
            <w:rFonts w:ascii="Segoe UI" w:eastAsia="Times New Roman" w:hAnsi="Segoe UI" w:cs="Segoe UI"/>
            <w:color w:val="000000"/>
            <w:sz w:val="14"/>
            <w:szCs w:val="14"/>
          </w:rPr>
          <w:t xml:space="preserve"> Servidor primario: 2001:4860:4860::8888</w:t>
        </w:r>
        <w:r w:rsidRPr="00C47855">
          <w:rPr>
            <w:rFonts w:ascii="Segoe UI" w:eastAsia="Times New Roman" w:hAnsi="Segoe UI" w:cs="Segoe UI"/>
            <w:color w:val="000000"/>
            <w:sz w:val="14"/>
          </w:rPr>
          <w:t> </w:t>
        </w:r>
        <w:r w:rsidRPr="00C47855">
          <w:rPr>
            <w:rFonts w:ascii="Segoe UI" w:eastAsia="Times New Roman" w:hAnsi="Segoe UI" w:cs="Segoe UI"/>
            <w:color w:val="000000"/>
            <w:sz w:val="14"/>
            <w:szCs w:val="14"/>
          </w:rPr>
          <w:br/>
        </w:r>
        <w:r w:rsidRPr="00C47855">
          <w:rPr>
            <w:rFonts w:ascii="MS Gothic" w:eastAsia="MS Gothic" w:hAnsi="MS Gothic" w:cs="MS Gothic" w:hint="eastAsia"/>
            <w:color w:val="000000"/>
            <w:sz w:val="14"/>
            <w:szCs w:val="14"/>
          </w:rPr>
          <w:t>➔</w:t>
        </w:r>
        <w:r w:rsidRPr="00C47855">
          <w:rPr>
            <w:rFonts w:ascii="Segoe UI" w:eastAsia="Times New Roman" w:hAnsi="Segoe UI" w:cs="Segoe UI"/>
            <w:color w:val="000000"/>
            <w:sz w:val="14"/>
            <w:szCs w:val="14"/>
          </w:rPr>
          <w:t xml:space="preserve"> Servidor secundario: 2001:4860:4860::8844</w:t>
        </w:r>
      </w:ins>
    </w:p>
    <w:p w:rsidR="00C47855" w:rsidRPr="00C47855" w:rsidRDefault="00C47855" w:rsidP="00C47855">
      <w:pPr>
        <w:spacing w:after="240" w:line="200" w:lineRule="atLeast"/>
        <w:rPr>
          <w:ins w:id="94" w:author="Unknown"/>
          <w:rFonts w:ascii="Segoe UI" w:eastAsia="Times New Roman" w:hAnsi="Segoe UI" w:cs="Segoe UI"/>
          <w:color w:val="000000"/>
          <w:sz w:val="14"/>
          <w:szCs w:val="14"/>
        </w:rPr>
      </w:pPr>
      <w:ins w:id="95" w:author="Unknown">
        <w:r w:rsidRPr="00C47855">
          <w:rPr>
            <w:rFonts w:ascii="Segoe UI" w:eastAsia="Times New Roman" w:hAnsi="Segoe UI" w:cs="Segoe UI"/>
            <w:color w:val="000000"/>
            <w:sz w:val="14"/>
            <w:szCs w:val="14"/>
          </w:rPr>
          <w:t>No obstante su popularidad puedes configurar tu equipo para utilizarlos temporalmente y probarlos.</w:t>
        </w:r>
        <w:r w:rsidRPr="00C47855">
          <w:rPr>
            <w:rFonts w:ascii="Segoe UI" w:eastAsia="Times New Roman" w:hAnsi="Segoe UI" w:cs="Segoe UI"/>
            <w:color w:val="000000"/>
            <w:sz w:val="14"/>
            <w:szCs w:val="14"/>
          </w:rPr>
          <w:br/>
          <w:t>En otra página con información técnica más avanzada cuyo vínculo encontraras más abajo, se explica cómo hacer ping a ellos para comprobar el tiempo de acceso.</w:t>
        </w:r>
        <w:r w:rsidRPr="00C47855">
          <w:rPr>
            <w:rFonts w:ascii="Segoe UI" w:eastAsia="Times New Roman" w:hAnsi="Segoe UI" w:cs="Segoe UI"/>
            <w:color w:val="000000"/>
            <w:sz w:val="14"/>
            <w:szCs w:val="14"/>
          </w:rPr>
          <w:br/>
          <w:t>Más información en Google:</w:t>
        </w:r>
        <w:r w:rsidRPr="00C47855">
          <w:rPr>
            <w:rFonts w:ascii="Segoe UI" w:eastAsia="Times New Roman" w:hAnsi="Segoe UI" w:cs="Segoe UI"/>
            <w:color w:val="000000"/>
            <w:sz w:val="14"/>
          </w:rPr>
          <w:t> </w:t>
        </w:r>
        <w:r w:rsidRPr="00C47855">
          <w:rPr>
            <w:rFonts w:ascii="Segoe UI" w:eastAsia="Times New Roman" w:hAnsi="Segoe UI" w:cs="Segoe UI"/>
            <w:color w:val="000000"/>
            <w:sz w:val="14"/>
            <w:szCs w:val="14"/>
          </w:rPr>
          <w:fldChar w:fldCharType="begin"/>
        </w:r>
        <w:r w:rsidRPr="00C47855">
          <w:rPr>
            <w:rFonts w:ascii="Segoe UI" w:eastAsia="Times New Roman" w:hAnsi="Segoe UI" w:cs="Segoe UI"/>
            <w:color w:val="000000"/>
            <w:sz w:val="14"/>
            <w:szCs w:val="14"/>
          </w:rPr>
          <w:instrText xml:space="preserve"> HYPERLINK "http://code.google.com/speed/public-dns/docs/using.html" </w:instrText>
        </w:r>
        <w:r w:rsidRPr="00C47855">
          <w:rPr>
            <w:rFonts w:ascii="Segoe UI" w:eastAsia="Times New Roman" w:hAnsi="Segoe UI" w:cs="Segoe UI"/>
            <w:color w:val="000000"/>
            <w:sz w:val="14"/>
            <w:szCs w:val="14"/>
          </w:rPr>
          <w:fldChar w:fldCharType="separate"/>
        </w:r>
        <w:r w:rsidRPr="00C47855">
          <w:rPr>
            <w:rFonts w:ascii="Segoe UI" w:eastAsia="Times New Roman" w:hAnsi="Segoe UI" w:cs="Segoe UI"/>
            <w:color w:val="064F78"/>
            <w:sz w:val="14"/>
            <w:u w:val="single"/>
          </w:rPr>
          <w:t>Usando los DNS de Google</w:t>
        </w:r>
        <w:r w:rsidRPr="00C47855">
          <w:rPr>
            <w:rFonts w:ascii="Segoe UI" w:eastAsia="Times New Roman" w:hAnsi="Segoe UI" w:cs="Segoe UI"/>
            <w:color w:val="000000"/>
            <w:sz w:val="14"/>
            <w:szCs w:val="14"/>
          </w:rPr>
          <w:fldChar w:fldCharType="end"/>
        </w:r>
      </w:ins>
    </w:p>
    <w:p w:rsidR="00C47855" w:rsidRPr="00C47855" w:rsidRDefault="00C47855" w:rsidP="00C47855">
      <w:pPr>
        <w:spacing w:after="0" w:line="216" w:lineRule="atLeast"/>
        <w:outlineLvl w:val="2"/>
        <w:rPr>
          <w:ins w:id="96" w:author="Unknown"/>
          <w:rFonts w:ascii="Trebuchet MS" w:eastAsia="Times New Roman" w:hAnsi="Trebuchet MS" w:cs="Segoe UI"/>
          <w:color w:val="000000"/>
          <w:sz w:val="18"/>
          <w:szCs w:val="18"/>
        </w:rPr>
      </w:pPr>
      <w:ins w:id="97" w:author="Unknown">
        <w:r w:rsidRPr="00C47855">
          <w:rPr>
            <w:rFonts w:ascii="Trebuchet MS" w:eastAsia="Times New Roman" w:hAnsi="Trebuchet MS" w:cs="Segoe UI"/>
            <w:color w:val="000000"/>
            <w:sz w:val="18"/>
            <w:szCs w:val="18"/>
          </w:rPr>
          <w:t>¿Cómo usar en el equipo los servidores DNS de Google?</w:t>
        </w:r>
      </w:ins>
    </w:p>
    <w:p w:rsidR="00C47855" w:rsidRPr="00C47855" w:rsidRDefault="00C47855" w:rsidP="00C47855">
      <w:pPr>
        <w:spacing w:after="0" w:line="200" w:lineRule="atLeast"/>
        <w:rPr>
          <w:ins w:id="98" w:author="Unknown"/>
          <w:rFonts w:ascii="Segoe UI" w:eastAsia="Times New Roman" w:hAnsi="Segoe UI" w:cs="Segoe UI"/>
          <w:color w:val="000000"/>
          <w:sz w:val="14"/>
          <w:szCs w:val="14"/>
        </w:rPr>
      </w:pPr>
      <w:ins w:id="99" w:author="Unknown">
        <w:r w:rsidRPr="00C47855">
          <w:rPr>
            <w:rFonts w:ascii="Segoe UI" w:eastAsia="Times New Roman" w:hAnsi="Segoe UI" w:cs="Segoe UI"/>
            <w:color w:val="000000"/>
            <w:sz w:val="14"/>
            <w:szCs w:val="14"/>
          </w:rPr>
          <w:br/>
          <w:t>Puedes asignar a tu conexión de red los servidores DNS de Google de dos formas, automáticamente desde esta misma página o configurándolos manualmente.</w:t>
        </w:r>
        <w:r w:rsidRPr="00C47855">
          <w:rPr>
            <w:rFonts w:ascii="Segoe UI" w:eastAsia="Times New Roman" w:hAnsi="Segoe UI" w:cs="Segoe UI"/>
            <w:color w:val="000000"/>
            <w:sz w:val="14"/>
            <w:szCs w:val="14"/>
          </w:rPr>
          <w:br/>
          <w:t>A continuación se explican las dos opciones.</w:t>
        </w:r>
      </w:ins>
    </w:p>
    <w:p w:rsidR="00C47855" w:rsidRPr="00C47855" w:rsidRDefault="00C47855" w:rsidP="00C47855">
      <w:pPr>
        <w:spacing w:after="0" w:line="216" w:lineRule="atLeast"/>
        <w:outlineLvl w:val="3"/>
        <w:rPr>
          <w:ins w:id="100" w:author="Unknown"/>
          <w:rFonts w:ascii="Trebuchet MS" w:eastAsia="Times New Roman" w:hAnsi="Trebuchet MS" w:cs="Segoe UI"/>
          <w:color w:val="000000"/>
          <w:sz w:val="17"/>
          <w:szCs w:val="17"/>
        </w:rPr>
      </w:pPr>
      <w:ins w:id="101" w:author="Unknown">
        <w:r w:rsidRPr="00C47855">
          <w:rPr>
            <w:rFonts w:ascii="Trebuchet MS" w:eastAsia="Times New Roman" w:hAnsi="Trebuchet MS" w:cs="Segoe UI"/>
            <w:color w:val="000000"/>
            <w:sz w:val="17"/>
            <w:szCs w:val="17"/>
          </w:rPr>
          <w:t>Configuración automática de los servidores DNS</w:t>
        </w:r>
      </w:ins>
    </w:p>
    <w:p w:rsidR="00C47855" w:rsidRPr="00C47855" w:rsidRDefault="00C47855" w:rsidP="00C47855">
      <w:pPr>
        <w:spacing w:after="0" w:line="200" w:lineRule="atLeast"/>
        <w:rPr>
          <w:ins w:id="102" w:author="Unknown"/>
          <w:rFonts w:ascii="Segoe UI" w:eastAsia="Times New Roman" w:hAnsi="Segoe UI" w:cs="Segoe UI"/>
          <w:color w:val="000000"/>
          <w:sz w:val="14"/>
          <w:szCs w:val="14"/>
        </w:rPr>
      </w:pPr>
      <w:ins w:id="103" w:author="Unknown">
        <w:r w:rsidRPr="00C47855">
          <w:rPr>
            <w:rFonts w:ascii="Segoe UI" w:eastAsia="Times New Roman" w:hAnsi="Segoe UI" w:cs="Segoe UI"/>
            <w:color w:val="000000"/>
            <w:sz w:val="14"/>
            <w:szCs w:val="14"/>
          </w:rPr>
          <w:br/>
          <w:t>Puedes utilizar el siguiente vinculo para asignarle a tu conexión automáticamente, los servidores DNS de Google, solo funciona si usas el navegador Internet Explorer.</w:t>
        </w:r>
        <w:r w:rsidRPr="00C47855">
          <w:rPr>
            <w:rFonts w:ascii="Segoe UI" w:eastAsia="Times New Roman" w:hAnsi="Segoe UI" w:cs="Segoe UI"/>
            <w:color w:val="000000"/>
            <w:sz w:val="14"/>
            <w:szCs w:val="14"/>
          </w:rPr>
          <w:br/>
          <w:t>Se abrirá una pequeña ventana negra donde tendrás dos opciones:</w:t>
        </w:r>
        <w:r w:rsidRPr="00C47855">
          <w:rPr>
            <w:rFonts w:ascii="Segoe UI" w:eastAsia="Times New Roman" w:hAnsi="Segoe UI" w:cs="Segoe UI"/>
            <w:color w:val="000000"/>
            <w:sz w:val="14"/>
            <w:szCs w:val="14"/>
          </w:rPr>
          <w:br/>
          <w:t>1- Verificar los servidores DNS asignados actualmente</w:t>
        </w:r>
        <w:r w:rsidRPr="00C47855">
          <w:rPr>
            <w:rFonts w:ascii="Segoe UI" w:eastAsia="Times New Roman" w:hAnsi="Segoe UI" w:cs="Segoe UI"/>
            <w:color w:val="000000"/>
            <w:sz w:val="14"/>
            <w:szCs w:val="14"/>
          </w:rPr>
          <w:br/>
          <w:t>2- Establecer los servidores DNS de Google</w:t>
        </w:r>
        <w:r w:rsidRPr="00C47855">
          <w:rPr>
            <w:rFonts w:ascii="Segoe UI" w:eastAsia="Times New Roman" w:hAnsi="Segoe UI" w:cs="Segoe UI"/>
            <w:color w:val="000000"/>
            <w:sz w:val="14"/>
          </w:rPr>
          <w:t> </w:t>
        </w:r>
      </w:ins>
    </w:p>
    <w:p w:rsidR="00C47855" w:rsidRPr="00C47855" w:rsidRDefault="00C47855" w:rsidP="00C47855">
      <w:pPr>
        <w:spacing w:after="100" w:line="200" w:lineRule="atLeast"/>
        <w:rPr>
          <w:ins w:id="104" w:author="Unknown"/>
          <w:rFonts w:ascii="Segoe UI" w:eastAsia="Times New Roman" w:hAnsi="Segoe UI" w:cs="Segoe UI"/>
          <w:color w:val="000000"/>
          <w:sz w:val="17"/>
          <w:szCs w:val="17"/>
        </w:rPr>
      </w:pPr>
      <w:ins w:id="105" w:author="Unknown">
        <w:r w:rsidRPr="00C47855">
          <w:rPr>
            <w:rFonts w:ascii="Segoe UI" w:eastAsia="Times New Roman" w:hAnsi="Segoe UI" w:cs="Segoe UI"/>
            <w:color w:val="000000"/>
            <w:sz w:val="17"/>
            <w:szCs w:val="17"/>
          </w:rPr>
          <w:fldChar w:fldCharType="begin"/>
        </w:r>
        <w:r w:rsidRPr="00C47855">
          <w:rPr>
            <w:rFonts w:ascii="Segoe UI" w:eastAsia="Times New Roman" w:hAnsi="Segoe UI" w:cs="Segoe UI"/>
            <w:color w:val="000000"/>
            <w:sz w:val="17"/>
            <w:szCs w:val="17"/>
          </w:rPr>
          <w:instrText xml:space="preserve"> HYPERLINK "javascript:if(navigator.appName.indexOf('Microsoft%20Internet%20Explorer')!=%20-1)%7bparent.location='http://norfipc.com/hta/tools/servidores-dns-google.hta'%7dif(navigator.appName.indexOf('Netscape')!=%20-1)%7balert('Lo%20siento%20este%20v%C3%ADnculo%20solo%20funciona%20con%20el%20navegador%20Internet%20Explorer.')%7dvoid0" </w:instrText>
        </w:r>
        <w:r w:rsidRPr="00C47855">
          <w:rPr>
            <w:rFonts w:ascii="Segoe UI" w:eastAsia="Times New Roman" w:hAnsi="Segoe UI" w:cs="Segoe UI"/>
            <w:color w:val="000000"/>
            <w:sz w:val="17"/>
            <w:szCs w:val="17"/>
          </w:rPr>
          <w:fldChar w:fldCharType="separate"/>
        </w:r>
        <w:r w:rsidRPr="00C47855">
          <w:rPr>
            <w:rFonts w:ascii="Segoe UI" w:eastAsia="Times New Roman" w:hAnsi="Segoe UI" w:cs="Segoe UI"/>
            <w:color w:val="064F78"/>
            <w:sz w:val="17"/>
            <w:u w:val="single"/>
          </w:rPr>
          <w:t>Asignar a tu conexión los servidores de Google</w:t>
        </w:r>
        <w:r w:rsidRPr="00C47855">
          <w:rPr>
            <w:rFonts w:ascii="Segoe UI" w:eastAsia="Times New Roman" w:hAnsi="Segoe UI" w:cs="Segoe UI"/>
            <w:color w:val="000000"/>
            <w:sz w:val="17"/>
            <w:szCs w:val="17"/>
          </w:rPr>
          <w:fldChar w:fldCharType="end"/>
        </w:r>
      </w:ins>
    </w:p>
    <w:p w:rsidR="00C47855" w:rsidRPr="00C47855" w:rsidRDefault="00C47855" w:rsidP="00C47855">
      <w:pPr>
        <w:spacing w:after="240" w:line="200" w:lineRule="atLeast"/>
        <w:rPr>
          <w:ins w:id="106" w:author="Unknown"/>
          <w:rFonts w:ascii="Segoe UI" w:eastAsia="Times New Roman" w:hAnsi="Segoe UI" w:cs="Segoe UI"/>
          <w:color w:val="000000"/>
          <w:sz w:val="14"/>
          <w:szCs w:val="14"/>
        </w:rPr>
      </w:pPr>
      <w:ins w:id="107" w:author="Unknown">
        <w:r w:rsidRPr="00C47855">
          <w:rPr>
            <w:rFonts w:ascii="Segoe UI" w:eastAsia="Times New Roman" w:hAnsi="Segoe UI" w:cs="Segoe UI"/>
            <w:color w:val="000000"/>
            <w:sz w:val="14"/>
            <w:szCs w:val="14"/>
          </w:rPr>
          <w:br/>
        </w:r>
        <w:r w:rsidRPr="00C47855">
          <w:rPr>
            <w:rFonts w:ascii="Segoe UI" w:eastAsia="Times New Roman" w:hAnsi="Segoe UI" w:cs="Segoe UI"/>
            <w:color w:val="000000"/>
            <w:sz w:val="14"/>
          </w:rPr>
          <w:t> </w:t>
        </w:r>
      </w:ins>
    </w:p>
    <w:p w:rsidR="00C47855" w:rsidRPr="00C47855" w:rsidRDefault="00C47855" w:rsidP="00C47855">
      <w:pPr>
        <w:spacing w:after="0" w:line="216" w:lineRule="atLeast"/>
        <w:outlineLvl w:val="3"/>
        <w:rPr>
          <w:ins w:id="108" w:author="Unknown"/>
          <w:rFonts w:ascii="Trebuchet MS" w:eastAsia="Times New Roman" w:hAnsi="Trebuchet MS" w:cs="Segoe UI"/>
          <w:color w:val="000000"/>
          <w:sz w:val="17"/>
          <w:szCs w:val="17"/>
        </w:rPr>
      </w:pPr>
      <w:ins w:id="109" w:author="Unknown">
        <w:r w:rsidRPr="00C47855">
          <w:rPr>
            <w:rFonts w:ascii="Trebuchet MS" w:eastAsia="Times New Roman" w:hAnsi="Trebuchet MS" w:cs="Segoe UI"/>
            <w:color w:val="000000"/>
            <w:sz w:val="17"/>
            <w:szCs w:val="17"/>
          </w:rPr>
          <w:t>Configuración manual de los servidores DNS</w:t>
        </w:r>
      </w:ins>
    </w:p>
    <w:p w:rsidR="00C47855" w:rsidRPr="00C47855" w:rsidRDefault="00C47855" w:rsidP="00C47855">
      <w:pPr>
        <w:spacing w:after="0" w:line="200" w:lineRule="atLeast"/>
        <w:rPr>
          <w:ins w:id="110" w:author="Unknown"/>
          <w:rFonts w:ascii="Segoe UI" w:eastAsia="Times New Roman" w:hAnsi="Segoe UI" w:cs="Segoe UI"/>
          <w:color w:val="000000"/>
          <w:sz w:val="14"/>
          <w:szCs w:val="14"/>
        </w:rPr>
      </w:pPr>
      <w:ins w:id="111" w:author="Unknown">
        <w:r w:rsidRPr="00C47855">
          <w:rPr>
            <w:rFonts w:ascii="Segoe UI" w:eastAsia="Times New Roman" w:hAnsi="Segoe UI" w:cs="Segoe UI"/>
            <w:color w:val="000000"/>
            <w:sz w:val="14"/>
            <w:szCs w:val="14"/>
          </w:rPr>
          <w:br/>
          <w:t>Para cambiar de forma manual tus servidores DNS sigue los siguientes pasos:</w:t>
        </w:r>
        <w:r w:rsidRPr="00C47855">
          <w:rPr>
            <w:rFonts w:ascii="Segoe UI" w:eastAsia="Times New Roman" w:hAnsi="Segoe UI" w:cs="Segoe UI"/>
            <w:color w:val="000000"/>
            <w:sz w:val="14"/>
            <w:szCs w:val="14"/>
          </w:rPr>
          <w:br/>
          <w:t>Antes de nada toma la precaución de anotar las direcciones de servidor actual y la configuración.</w:t>
        </w:r>
        <w:r w:rsidRPr="00C47855">
          <w:rPr>
            <w:rFonts w:ascii="Segoe UI" w:eastAsia="Times New Roman" w:hAnsi="Segoe UI" w:cs="Segoe UI"/>
            <w:color w:val="000000"/>
            <w:sz w:val="14"/>
          </w:rPr>
          <w:t> </w:t>
        </w:r>
      </w:ins>
    </w:p>
    <w:p w:rsidR="00C47855" w:rsidRPr="00C47855" w:rsidRDefault="00C47855" w:rsidP="00C47855">
      <w:pPr>
        <w:spacing w:after="100" w:line="200" w:lineRule="atLeast"/>
        <w:rPr>
          <w:ins w:id="112" w:author="Unknown"/>
          <w:rFonts w:ascii="Segoe UI" w:eastAsia="Times New Roman" w:hAnsi="Segoe UI" w:cs="Segoe UI"/>
          <w:color w:val="000000"/>
          <w:sz w:val="14"/>
          <w:szCs w:val="14"/>
        </w:rPr>
      </w:pPr>
      <w:ins w:id="113" w:author="Unknown">
        <w:r w:rsidRPr="00C47855">
          <w:rPr>
            <w:rFonts w:ascii="Segoe UI" w:eastAsia="Times New Roman" w:hAnsi="Segoe UI" w:cs="Segoe UI"/>
            <w:color w:val="000000"/>
            <w:sz w:val="14"/>
            <w:szCs w:val="14"/>
          </w:rPr>
          <w:t>• En el Panel de control abre el "Centro de redes", en el panel de la izquierda escoge: "Cambiar configuración del adaptador".</w:t>
        </w:r>
        <w:r w:rsidRPr="00C47855">
          <w:rPr>
            <w:rFonts w:ascii="Segoe UI" w:eastAsia="Times New Roman" w:hAnsi="Segoe UI" w:cs="Segoe UI"/>
            <w:color w:val="000000"/>
            <w:sz w:val="14"/>
            <w:szCs w:val="14"/>
          </w:rPr>
          <w:br/>
          <w:t>• Da un clic encima de la conexión que usas para conectarte a internet y escoge "Propiedades".</w:t>
        </w:r>
        <w:r w:rsidRPr="00C47855">
          <w:rPr>
            <w:rFonts w:ascii="Segoe UI" w:eastAsia="Times New Roman" w:hAnsi="Segoe UI" w:cs="Segoe UI"/>
            <w:color w:val="000000"/>
            <w:sz w:val="14"/>
            <w:szCs w:val="14"/>
          </w:rPr>
          <w:br/>
          <w:t>• Selecciona "Protocolo Internet versión 4 (TCP/IPv4)", da un clic en el botón "Propiedades".</w:t>
        </w:r>
        <w:r w:rsidRPr="00C47855">
          <w:rPr>
            <w:rFonts w:ascii="Segoe UI" w:eastAsia="Times New Roman" w:hAnsi="Segoe UI" w:cs="Segoe UI"/>
            <w:color w:val="000000"/>
            <w:sz w:val="14"/>
            <w:szCs w:val="14"/>
          </w:rPr>
          <w:br/>
          <w:t>• Allí marca la casilla "Usar las siguientes direcciones de servidor DNS". Escribe: 8.8.8.8 en el primer campo y 8.8.4.4 en el segundo.</w:t>
        </w:r>
        <w:r w:rsidRPr="00C47855">
          <w:rPr>
            <w:rFonts w:ascii="Segoe UI" w:eastAsia="Times New Roman" w:hAnsi="Segoe UI" w:cs="Segoe UI"/>
            <w:color w:val="000000"/>
            <w:sz w:val="14"/>
            <w:szCs w:val="14"/>
          </w:rPr>
          <w:br/>
          <w:t>• Presiona Aceptar en todos las ventanas para guardar los cambios.</w:t>
        </w:r>
      </w:ins>
    </w:p>
    <w:p w:rsidR="00C47855" w:rsidRPr="00C47855" w:rsidRDefault="00C47855" w:rsidP="00C47855">
      <w:pPr>
        <w:spacing w:after="0" w:line="200" w:lineRule="atLeast"/>
        <w:rPr>
          <w:ins w:id="114" w:author="Unknown"/>
          <w:rFonts w:ascii="Segoe UI" w:eastAsia="Times New Roman" w:hAnsi="Segoe UI" w:cs="Segoe UI"/>
          <w:color w:val="000000"/>
          <w:sz w:val="14"/>
          <w:szCs w:val="14"/>
        </w:rPr>
      </w:pPr>
      <w:r>
        <w:rPr>
          <w:rFonts w:ascii="Segoe UI" w:eastAsia="Times New Roman" w:hAnsi="Segoe UI" w:cs="Segoe UI"/>
          <w:noProof/>
          <w:color w:val="000000"/>
          <w:sz w:val="14"/>
          <w:szCs w:val="14"/>
        </w:rPr>
        <w:lastRenderedPageBreak/>
        <w:drawing>
          <wp:inline distT="0" distB="0" distL="0" distR="0">
            <wp:extent cx="5713730" cy="4239260"/>
            <wp:effectExtent l="19050" t="0" r="1270" b="0"/>
            <wp:docPr id="8" name="Imagen 8" descr="Cambiar los servidores DNS de nuestra conexión de red por los del servicio de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mbiar los servidores DNS de nuestra conexión de red por los del servicio de Google"/>
                    <pic:cNvPicPr>
                      <a:picLocks noChangeAspect="1" noChangeArrowheads="1"/>
                    </pic:cNvPicPr>
                  </pic:nvPicPr>
                  <pic:blipFill>
                    <a:blip r:embed="rId11"/>
                    <a:srcRect/>
                    <a:stretch>
                      <a:fillRect/>
                    </a:stretch>
                  </pic:blipFill>
                  <pic:spPr bwMode="auto">
                    <a:xfrm>
                      <a:off x="0" y="0"/>
                      <a:ext cx="5713730" cy="4239260"/>
                    </a:xfrm>
                    <a:prstGeom prst="rect">
                      <a:avLst/>
                    </a:prstGeom>
                    <a:noFill/>
                    <a:ln w="9525">
                      <a:noFill/>
                      <a:miter lim="800000"/>
                      <a:headEnd/>
                      <a:tailEnd/>
                    </a:ln>
                  </pic:spPr>
                </pic:pic>
              </a:graphicData>
            </a:graphic>
          </wp:inline>
        </w:drawing>
      </w:r>
      <w:ins w:id="115" w:author="Unknown">
        <w:r w:rsidRPr="00C47855">
          <w:rPr>
            <w:rFonts w:ascii="Segoe UI" w:eastAsia="Times New Roman" w:hAnsi="Segoe UI" w:cs="Segoe UI"/>
            <w:color w:val="000000"/>
            <w:sz w:val="14"/>
            <w:szCs w:val="14"/>
          </w:rPr>
          <w:br/>
          <w:t>Ahora tus peticiones se harán a los servidores DNS de Google, por lo que el rendimiento de la conexión mejorará considerablemente.</w:t>
        </w:r>
        <w:r w:rsidRPr="00C47855">
          <w:rPr>
            <w:rFonts w:ascii="Segoe UI" w:eastAsia="Times New Roman" w:hAnsi="Segoe UI" w:cs="Segoe UI"/>
            <w:color w:val="000000"/>
            <w:sz w:val="14"/>
            <w:szCs w:val="14"/>
          </w:rPr>
          <w:br/>
          <w:t>De una forma similar puedes configurar y usar cualquier otro servidor DNS.</w:t>
        </w:r>
      </w:ins>
    </w:p>
    <w:p w:rsidR="00C47855" w:rsidRPr="00C47855" w:rsidRDefault="00C47855" w:rsidP="00C47855">
      <w:pPr>
        <w:spacing w:before="183" w:after="183" w:line="200" w:lineRule="atLeast"/>
        <w:rPr>
          <w:ins w:id="116" w:author="Unknown"/>
          <w:rFonts w:ascii="Segoe UI" w:eastAsia="Times New Roman" w:hAnsi="Segoe UI" w:cs="Segoe UI"/>
          <w:color w:val="000000"/>
          <w:sz w:val="14"/>
          <w:szCs w:val="14"/>
        </w:rPr>
      </w:pPr>
      <w:ins w:id="117" w:author="Unknown">
        <w:r w:rsidRPr="00C47855">
          <w:rPr>
            <w:rFonts w:ascii="Segoe UI" w:eastAsia="Times New Roman" w:hAnsi="Segoe UI" w:cs="Segoe UI"/>
            <w:color w:val="000000"/>
            <w:sz w:val="14"/>
            <w:szCs w:val="14"/>
          </w:rPr>
          <w:pict>
            <v:rect id="_x0000_i1033" style="width:125.25pt;height:1.5pt" o:hrpct="0" o:hrstd="t" o:hr="t" fillcolor="#a0a0a0" stroked="f"/>
          </w:pict>
        </w:r>
      </w:ins>
    </w:p>
    <w:p w:rsidR="00C47855" w:rsidRPr="00C47855" w:rsidRDefault="00C47855" w:rsidP="00C47855">
      <w:pPr>
        <w:spacing w:after="0" w:line="216" w:lineRule="atLeast"/>
        <w:outlineLvl w:val="2"/>
        <w:rPr>
          <w:ins w:id="118" w:author="Unknown"/>
          <w:rFonts w:ascii="Trebuchet MS" w:eastAsia="Times New Roman" w:hAnsi="Trebuchet MS" w:cs="Segoe UI"/>
          <w:color w:val="000000"/>
          <w:sz w:val="18"/>
          <w:szCs w:val="18"/>
        </w:rPr>
      </w:pPr>
      <w:ins w:id="119" w:author="Unknown">
        <w:r w:rsidRPr="00C47855">
          <w:rPr>
            <w:rFonts w:ascii="Trebuchet MS" w:eastAsia="Times New Roman" w:hAnsi="Trebuchet MS" w:cs="Segoe UI"/>
            <w:color w:val="000000"/>
            <w:sz w:val="18"/>
            <w:szCs w:val="18"/>
          </w:rPr>
          <w:t xml:space="preserve">El servicio </w:t>
        </w:r>
        <w:proofErr w:type="spellStart"/>
        <w:r w:rsidRPr="00C47855">
          <w:rPr>
            <w:rFonts w:ascii="Trebuchet MS" w:eastAsia="Times New Roman" w:hAnsi="Trebuchet MS" w:cs="Segoe UI"/>
            <w:color w:val="000000"/>
            <w:sz w:val="18"/>
            <w:szCs w:val="18"/>
          </w:rPr>
          <w:t>OpenDNS</w:t>
        </w:r>
        <w:proofErr w:type="spellEnd"/>
      </w:ins>
    </w:p>
    <w:p w:rsidR="00C47855" w:rsidRPr="00C47855" w:rsidRDefault="00C47855" w:rsidP="00C47855">
      <w:pPr>
        <w:spacing w:after="240" w:line="200" w:lineRule="atLeast"/>
        <w:rPr>
          <w:ins w:id="120" w:author="Unknown"/>
          <w:rFonts w:ascii="Segoe UI" w:eastAsia="Times New Roman" w:hAnsi="Segoe UI" w:cs="Segoe UI"/>
          <w:color w:val="000000"/>
          <w:sz w:val="14"/>
          <w:szCs w:val="14"/>
        </w:rPr>
      </w:pPr>
      <w:ins w:id="121" w:author="Unknown">
        <w:r w:rsidRPr="00C47855">
          <w:rPr>
            <w:rFonts w:ascii="Segoe UI" w:eastAsia="Times New Roman" w:hAnsi="Segoe UI" w:cs="Segoe UI"/>
            <w:color w:val="000000"/>
            <w:sz w:val="14"/>
            <w:szCs w:val="14"/>
          </w:rPr>
          <w:br/>
          <w:t xml:space="preserve">Otros servidores DNS muy eficientes y renombrados que puedes utilizar son los de </w:t>
        </w:r>
        <w:proofErr w:type="spellStart"/>
        <w:r w:rsidRPr="00C47855">
          <w:rPr>
            <w:rFonts w:ascii="Segoe UI" w:eastAsia="Times New Roman" w:hAnsi="Segoe UI" w:cs="Segoe UI"/>
            <w:color w:val="000000"/>
            <w:sz w:val="14"/>
            <w:szCs w:val="14"/>
          </w:rPr>
          <w:t>OpenDNS</w:t>
        </w:r>
        <w:proofErr w:type="spellEnd"/>
        <w:r w:rsidRPr="00C47855">
          <w:rPr>
            <w:rFonts w:ascii="Segoe UI" w:eastAsia="Times New Roman" w:hAnsi="Segoe UI" w:cs="Segoe UI"/>
            <w:color w:val="000000"/>
            <w:sz w:val="14"/>
            <w:szCs w:val="14"/>
          </w:rPr>
          <w:t>.</w:t>
        </w:r>
        <w:r w:rsidRPr="00C47855">
          <w:rPr>
            <w:rFonts w:ascii="Segoe UI" w:eastAsia="Times New Roman" w:hAnsi="Segoe UI" w:cs="Segoe UI"/>
            <w:color w:val="000000"/>
            <w:sz w:val="14"/>
            <w:szCs w:val="14"/>
          </w:rPr>
          <w:br/>
          <w:t>El siguiente icono te mostrará si los estas utilizando y si te interesa dando un clic, encontrarás más información sobre este servicio.</w:t>
        </w:r>
        <w:r w:rsidRPr="00C47855">
          <w:rPr>
            <w:rFonts w:ascii="Segoe UI" w:eastAsia="Times New Roman" w:hAnsi="Segoe UI" w:cs="Segoe UI"/>
            <w:color w:val="000000"/>
            <w:sz w:val="14"/>
            <w:szCs w:val="14"/>
          </w:rPr>
          <w:br/>
        </w:r>
        <w:r w:rsidRPr="00C47855">
          <w:rPr>
            <w:rFonts w:ascii="Segoe UI" w:eastAsia="Times New Roman" w:hAnsi="Segoe UI" w:cs="Segoe UI"/>
            <w:color w:val="000000"/>
            <w:sz w:val="14"/>
            <w:szCs w:val="14"/>
          </w:rPr>
          <w:br/>
        </w:r>
      </w:ins>
      <w:r>
        <w:rPr>
          <w:rFonts w:ascii="Segoe UI" w:eastAsia="Times New Roman" w:hAnsi="Segoe UI" w:cs="Segoe UI"/>
          <w:noProof/>
          <w:color w:val="064F78"/>
          <w:sz w:val="14"/>
          <w:szCs w:val="14"/>
        </w:rPr>
        <w:drawing>
          <wp:inline distT="0" distB="0" distL="0" distR="0">
            <wp:extent cx="1426845" cy="380365"/>
            <wp:effectExtent l="19050" t="0" r="1905" b="0"/>
            <wp:docPr id="10" name="Imagen 10" descr="Usa OpenDNS">
              <a:hlinkClick xmlns:a="http://schemas.openxmlformats.org/drawingml/2006/main" r:id="rId12" tooltip="&quot;Usa OpenDNS para hacer tu internet mas rápida, segura e inteligen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a OpenDNS">
                      <a:hlinkClick r:id="rId12" tooltip="&quot;Usa OpenDNS para hacer tu internet mas rápida, segura e inteligente.&quot;"/>
                    </pic:cNvPr>
                    <pic:cNvPicPr>
                      <a:picLocks noChangeAspect="1" noChangeArrowheads="1"/>
                    </pic:cNvPicPr>
                  </pic:nvPicPr>
                  <pic:blipFill>
                    <a:blip r:embed="rId13"/>
                    <a:srcRect/>
                    <a:stretch>
                      <a:fillRect/>
                    </a:stretch>
                  </pic:blipFill>
                  <pic:spPr bwMode="auto">
                    <a:xfrm>
                      <a:off x="0" y="0"/>
                      <a:ext cx="1426845" cy="380365"/>
                    </a:xfrm>
                    <a:prstGeom prst="rect">
                      <a:avLst/>
                    </a:prstGeom>
                    <a:noFill/>
                    <a:ln w="9525">
                      <a:noFill/>
                      <a:miter lim="800000"/>
                      <a:headEnd/>
                      <a:tailEnd/>
                    </a:ln>
                  </pic:spPr>
                </pic:pic>
              </a:graphicData>
            </a:graphic>
          </wp:inline>
        </w:drawing>
      </w:r>
    </w:p>
    <w:p w:rsidR="00C47855" w:rsidRPr="00C47855" w:rsidRDefault="00C47855" w:rsidP="00C47855">
      <w:pPr>
        <w:spacing w:after="0" w:line="216" w:lineRule="atLeast"/>
        <w:outlineLvl w:val="3"/>
        <w:rPr>
          <w:ins w:id="122" w:author="Unknown"/>
          <w:rFonts w:ascii="Trebuchet MS" w:eastAsia="Times New Roman" w:hAnsi="Trebuchet MS" w:cs="Segoe UI"/>
          <w:color w:val="000000"/>
          <w:sz w:val="17"/>
          <w:szCs w:val="17"/>
        </w:rPr>
      </w:pPr>
      <w:ins w:id="123" w:author="Unknown">
        <w:r w:rsidRPr="00C47855">
          <w:rPr>
            <w:rFonts w:ascii="Trebuchet MS" w:eastAsia="Times New Roman" w:hAnsi="Trebuchet MS" w:cs="Segoe UI"/>
            <w:color w:val="000000"/>
            <w:sz w:val="17"/>
            <w:szCs w:val="17"/>
          </w:rPr>
          <w:t xml:space="preserve">Dirección IP de los servidores de </w:t>
        </w:r>
        <w:proofErr w:type="spellStart"/>
        <w:r w:rsidRPr="00C47855">
          <w:rPr>
            <w:rFonts w:ascii="Trebuchet MS" w:eastAsia="Times New Roman" w:hAnsi="Trebuchet MS" w:cs="Segoe UI"/>
            <w:color w:val="000000"/>
            <w:sz w:val="17"/>
            <w:szCs w:val="17"/>
          </w:rPr>
          <w:t>OpenDNS</w:t>
        </w:r>
        <w:proofErr w:type="spellEnd"/>
      </w:ins>
    </w:p>
    <w:p w:rsidR="00C47855" w:rsidRPr="00C47855" w:rsidRDefault="00C47855" w:rsidP="00C47855">
      <w:pPr>
        <w:spacing w:after="100" w:line="200" w:lineRule="atLeast"/>
        <w:rPr>
          <w:ins w:id="124" w:author="Unknown"/>
          <w:rFonts w:ascii="Segoe UI" w:eastAsia="Times New Roman" w:hAnsi="Segoe UI" w:cs="Segoe UI"/>
          <w:color w:val="000000"/>
          <w:sz w:val="14"/>
          <w:szCs w:val="14"/>
        </w:rPr>
      </w:pPr>
      <w:ins w:id="125" w:author="Unknown">
        <w:r w:rsidRPr="00C47855">
          <w:rPr>
            <w:rFonts w:ascii="MS Gothic" w:eastAsia="MS Gothic" w:hAnsi="MS Gothic" w:cs="MS Gothic" w:hint="eastAsia"/>
            <w:color w:val="000000"/>
            <w:sz w:val="14"/>
            <w:szCs w:val="14"/>
          </w:rPr>
          <w:t>➔</w:t>
        </w:r>
        <w:r w:rsidRPr="00C47855">
          <w:rPr>
            <w:rFonts w:ascii="Segoe UI" w:eastAsia="Times New Roman" w:hAnsi="Segoe UI" w:cs="Segoe UI"/>
            <w:color w:val="000000"/>
            <w:sz w:val="14"/>
            <w:szCs w:val="14"/>
          </w:rPr>
          <w:t xml:space="preserve"> Servidor primario: 208.67.222.222</w:t>
        </w:r>
        <w:r w:rsidRPr="00C47855">
          <w:rPr>
            <w:rFonts w:ascii="Segoe UI" w:eastAsia="Times New Roman" w:hAnsi="Segoe UI" w:cs="Segoe UI"/>
            <w:color w:val="000000"/>
            <w:sz w:val="14"/>
          </w:rPr>
          <w:t> </w:t>
        </w:r>
        <w:r w:rsidRPr="00C47855">
          <w:rPr>
            <w:rFonts w:ascii="Segoe UI" w:eastAsia="Times New Roman" w:hAnsi="Segoe UI" w:cs="Segoe UI"/>
            <w:color w:val="000000"/>
            <w:sz w:val="14"/>
            <w:szCs w:val="14"/>
          </w:rPr>
          <w:br/>
        </w:r>
        <w:r w:rsidRPr="00C47855">
          <w:rPr>
            <w:rFonts w:ascii="MS Gothic" w:eastAsia="MS Gothic" w:hAnsi="MS Gothic" w:cs="MS Gothic" w:hint="eastAsia"/>
            <w:color w:val="000000"/>
            <w:sz w:val="14"/>
            <w:szCs w:val="14"/>
          </w:rPr>
          <w:t>➔</w:t>
        </w:r>
        <w:r w:rsidRPr="00C47855">
          <w:rPr>
            <w:rFonts w:ascii="Segoe UI" w:eastAsia="Times New Roman" w:hAnsi="Segoe UI" w:cs="Segoe UI"/>
            <w:color w:val="000000"/>
            <w:sz w:val="14"/>
            <w:szCs w:val="14"/>
          </w:rPr>
          <w:t xml:space="preserve"> Servidor secundario: 208.67.220.220</w:t>
        </w:r>
      </w:ins>
    </w:p>
    <w:p w:rsidR="00C47855" w:rsidRPr="00C47855" w:rsidRDefault="00C47855" w:rsidP="00C47855">
      <w:pPr>
        <w:spacing w:after="0" w:line="200" w:lineRule="atLeast"/>
        <w:rPr>
          <w:ins w:id="126" w:author="Unknown"/>
          <w:rFonts w:ascii="Segoe UI" w:eastAsia="Times New Roman" w:hAnsi="Segoe UI" w:cs="Segoe UI"/>
          <w:color w:val="000000"/>
          <w:sz w:val="14"/>
          <w:szCs w:val="14"/>
        </w:rPr>
      </w:pPr>
      <w:ins w:id="127" w:author="Unknown">
        <w:r w:rsidRPr="00C47855">
          <w:rPr>
            <w:rFonts w:ascii="Segoe UI" w:eastAsia="Times New Roman" w:hAnsi="Segoe UI" w:cs="Segoe UI"/>
            <w:color w:val="000000"/>
            <w:sz w:val="14"/>
            <w:szCs w:val="14"/>
          </w:rPr>
          <w:t xml:space="preserve">Puedes utilizar el siguiente vinculo para asignarle a tu conexión automáticamente, los servidores DNS del servicio </w:t>
        </w:r>
        <w:proofErr w:type="spellStart"/>
        <w:r w:rsidRPr="00C47855">
          <w:rPr>
            <w:rFonts w:ascii="Segoe UI" w:eastAsia="Times New Roman" w:hAnsi="Segoe UI" w:cs="Segoe UI"/>
            <w:color w:val="000000"/>
            <w:sz w:val="14"/>
            <w:szCs w:val="14"/>
          </w:rPr>
          <w:t>OpenDNS</w:t>
        </w:r>
        <w:proofErr w:type="spellEnd"/>
        <w:r w:rsidRPr="00C47855">
          <w:rPr>
            <w:rFonts w:ascii="Segoe UI" w:eastAsia="Times New Roman" w:hAnsi="Segoe UI" w:cs="Segoe UI"/>
            <w:color w:val="000000"/>
            <w:sz w:val="14"/>
            <w:szCs w:val="14"/>
          </w:rPr>
          <w:t>, solo funciona si usas el navegador Internet Explorer.</w:t>
        </w:r>
        <w:r w:rsidRPr="00C47855">
          <w:rPr>
            <w:rFonts w:ascii="Segoe UI" w:eastAsia="Times New Roman" w:hAnsi="Segoe UI" w:cs="Segoe UI"/>
            <w:color w:val="000000"/>
            <w:sz w:val="14"/>
            <w:szCs w:val="14"/>
          </w:rPr>
          <w:br/>
          <w:t>Se abrirá una pequeña ventana negra donde tendrás dos opciones:</w:t>
        </w:r>
        <w:r w:rsidRPr="00C47855">
          <w:rPr>
            <w:rFonts w:ascii="Segoe UI" w:eastAsia="Times New Roman" w:hAnsi="Segoe UI" w:cs="Segoe UI"/>
            <w:color w:val="000000"/>
            <w:sz w:val="14"/>
            <w:szCs w:val="14"/>
          </w:rPr>
          <w:br/>
          <w:t>1- Verificar los servidores DNS asignados actualmente</w:t>
        </w:r>
        <w:r w:rsidRPr="00C47855">
          <w:rPr>
            <w:rFonts w:ascii="Segoe UI" w:eastAsia="Times New Roman" w:hAnsi="Segoe UI" w:cs="Segoe UI"/>
            <w:color w:val="000000"/>
            <w:sz w:val="14"/>
            <w:szCs w:val="14"/>
          </w:rPr>
          <w:br/>
          <w:t xml:space="preserve">2- Establecer los servidores DNS del servicio </w:t>
        </w:r>
        <w:proofErr w:type="spellStart"/>
        <w:r w:rsidRPr="00C47855">
          <w:rPr>
            <w:rFonts w:ascii="Segoe UI" w:eastAsia="Times New Roman" w:hAnsi="Segoe UI" w:cs="Segoe UI"/>
            <w:color w:val="000000"/>
            <w:sz w:val="14"/>
            <w:szCs w:val="14"/>
          </w:rPr>
          <w:t>OpenDNS</w:t>
        </w:r>
        <w:proofErr w:type="spellEnd"/>
      </w:ins>
    </w:p>
    <w:p w:rsidR="00C47855" w:rsidRPr="00C47855" w:rsidRDefault="00C47855" w:rsidP="00C47855">
      <w:pPr>
        <w:spacing w:after="100" w:line="200" w:lineRule="atLeast"/>
        <w:rPr>
          <w:ins w:id="128" w:author="Unknown"/>
          <w:rFonts w:ascii="Segoe UI" w:eastAsia="Times New Roman" w:hAnsi="Segoe UI" w:cs="Segoe UI"/>
          <w:color w:val="000000"/>
          <w:sz w:val="17"/>
          <w:szCs w:val="17"/>
        </w:rPr>
      </w:pPr>
      <w:ins w:id="129" w:author="Unknown">
        <w:r w:rsidRPr="00C47855">
          <w:rPr>
            <w:rFonts w:ascii="Segoe UI" w:eastAsia="Times New Roman" w:hAnsi="Segoe UI" w:cs="Segoe UI"/>
            <w:color w:val="000000"/>
            <w:sz w:val="17"/>
            <w:szCs w:val="17"/>
          </w:rPr>
          <w:fldChar w:fldCharType="begin"/>
        </w:r>
        <w:r w:rsidRPr="00C47855">
          <w:rPr>
            <w:rFonts w:ascii="Segoe UI" w:eastAsia="Times New Roman" w:hAnsi="Segoe UI" w:cs="Segoe UI"/>
            <w:color w:val="000000"/>
            <w:sz w:val="17"/>
            <w:szCs w:val="17"/>
          </w:rPr>
          <w:instrText xml:space="preserve"> HYPERLINK "javascript:if(navigator.appName.indexOf('Microsoft%20Internet%20Explorer')!=%20-1)%7bparent.location='http://norfipc.com/hta/tools/servidores-dns-OpenDNS.hta'%7dif(navigator.appName.indexOf('Netscape')!=%20-1)%7balert('Lo%20siento%20este%20v%C3%ADnculo%20solo%20funciona%20con%20el%20navegador%20Internet%20Explorer.')%7dvoid0" </w:instrText>
        </w:r>
        <w:r w:rsidRPr="00C47855">
          <w:rPr>
            <w:rFonts w:ascii="Segoe UI" w:eastAsia="Times New Roman" w:hAnsi="Segoe UI" w:cs="Segoe UI"/>
            <w:color w:val="000000"/>
            <w:sz w:val="17"/>
            <w:szCs w:val="17"/>
          </w:rPr>
          <w:fldChar w:fldCharType="separate"/>
        </w:r>
        <w:r w:rsidRPr="00C47855">
          <w:rPr>
            <w:rFonts w:ascii="Segoe UI" w:eastAsia="Times New Roman" w:hAnsi="Segoe UI" w:cs="Segoe UI"/>
            <w:color w:val="064F78"/>
            <w:sz w:val="17"/>
            <w:u w:val="single"/>
          </w:rPr>
          <w:t xml:space="preserve">Asignar a tu conexión los servidores de </w:t>
        </w:r>
        <w:proofErr w:type="spellStart"/>
        <w:r w:rsidRPr="00C47855">
          <w:rPr>
            <w:rFonts w:ascii="Segoe UI" w:eastAsia="Times New Roman" w:hAnsi="Segoe UI" w:cs="Segoe UI"/>
            <w:color w:val="064F78"/>
            <w:sz w:val="17"/>
            <w:u w:val="single"/>
          </w:rPr>
          <w:t>OpenDNS</w:t>
        </w:r>
        <w:proofErr w:type="spellEnd"/>
        <w:r w:rsidRPr="00C47855">
          <w:rPr>
            <w:rFonts w:ascii="Segoe UI" w:eastAsia="Times New Roman" w:hAnsi="Segoe UI" w:cs="Segoe UI"/>
            <w:color w:val="000000"/>
            <w:sz w:val="17"/>
            <w:szCs w:val="17"/>
          </w:rPr>
          <w:fldChar w:fldCharType="end"/>
        </w:r>
      </w:ins>
    </w:p>
    <w:p w:rsidR="00C47855" w:rsidRPr="00C47855" w:rsidRDefault="00C47855" w:rsidP="00C47855">
      <w:pPr>
        <w:spacing w:before="183" w:after="183" w:line="200" w:lineRule="atLeast"/>
        <w:rPr>
          <w:ins w:id="130" w:author="Unknown"/>
          <w:rFonts w:ascii="Segoe UI" w:eastAsia="Times New Roman" w:hAnsi="Segoe UI" w:cs="Segoe UI"/>
          <w:color w:val="000000"/>
          <w:sz w:val="14"/>
          <w:szCs w:val="14"/>
        </w:rPr>
      </w:pPr>
      <w:ins w:id="131" w:author="Unknown">
        <w:r w:rsidRPr="00C47855">
          <w:rPr>
            <w:rFonts w:ascii="Segoe UI" w:eastAsia="Times New Roman" w:hAnsi="Segoe UI" w:cs="Segoe UI"/>
            <w:color w:val="000000"/>
            <w:sz w:val="14"/>
            <w:szCs w:val="14"/>
          </w:rPr>
          <w:pict>
            <v:rect id="_x0000_i1035" style="width:125.25pt;height:1.5pt" o:hrpct="0" o:hrstd="t" o:hr="t" fillcolor="#a0a0a0" stroked="f"/>
          </w:pict>
        </w:r>
      </w:ins>
    </w:p>
    <w:p w:rsidR="00C47855" w:rsidRPr="00C47855" w:rsidRDefault="00C47855" w:rsidP="00C47855">
      <w:pPr>
        <w:spacing w:after="0" w:line="216" w:lineRule="atLeast"/>
        <w:outlineLvl w:val="2"/>
        <w:rPr>
          <w:ins w:id="132" w:author="Unknown"/>
          <w:rFonts w:ascii="Trebuchet MS" w:eastAsia="Times New Roman" w:hAnsi="Trebuchet MS" w:cs="Segoe UI"/>
          <w:color w:val="000000"/>
          <w:sz w:val="18"/>
          <w:szCs w:val="18"/>
        </w:rPr>
      </w:pPr>
      <w:ins w:id="133" w:author="Unknown">
        <w:r w:rsidRPr="00C47855">
          <w:rPr>
            <w:rFonts w:ascii="Trebuchet MS" w:eastAsia="Times New Roman" w:hAnsi="Trebuchet MS" w:cs="Segoe UI"/>
            <w:color w:val="000000"/>
            <w:sz w:val="18"/>
            <w:szCs w:val="18"/>
          </w:rPr>
          <w:t>¿Cómo conocer otros servidores DNS?</w:t>
        </w:r>
      </w:ins>
    </w:p>
    <w:p w:rsidR="00C47855" w:rsidRPr="00C47855" w:rsidRDefault="00C47855" w:rsidP="00C47855">
      <w:pPr>
        <w:spacing w:after="240" w:line="200" w:lineRule="atLeast"/>
        <w:rPr>
          <w:ins w:id="134" w:author="Unknown"/>
          <w:rFonts w:ascii="Segoe UI" w:eastAsia="Times New Roman" w:hAnsi="Segoe UI" w:cs="Segoe UI"/>
          <w:color w:val="000000"/>
          <w:sz w:val="14"/>
          <w:szCs w:val="14"/>
        </w:rPr>
      </w:pPr>
      <w:ins w:id="135" w:author="Unknown">
        <w:r w:rsidRPr="00C47855">
          <w:rPr>
            <w:rFonts w:ascii="Segoe UI" w:eastAsia="Times New Roman" w:hAnsi="Segoe UI" w:cs="Segoe UI"/>
            <w:color w:val="000000"/>
            <w:sz w:val="14"/>
            <w:szCs w:val="14"/>
          </w:rPr>
          <w:br/>
          <w:t>En este artículo solo se menciona dos de los servidores DNS más populares, pero existen en internet otros servicios que se pueden utilizar.</w:t>
        </w:r>
        <w:r w:rsidRPr="00C47855">
          <w:rPr>
            <w:rFonts w:ascii="Segoe UI" w:eastAsia="Times New Roman" w:hAnsi="Segoe UI" w:cs="Segoe UI"/>
            <w:color w:val="000000"/>
            <w:sz w:val="14"/>
            <w:szCs w:val="14"/>
          </w:rPr>
          <w:br/>
          <w:t>Incluso debido a su ubicación geográfica algunos de ellos pueden resultar más eficientes en tu caso.</w:t>
        </w:r>
        <w:r w:rsidRPr="00C47855">
          <w:rPr>
            <w:rFonts w:ascii="Segoe UI" w:eastAsia="Times New Roman" w:hAnsi="Segoe UI" w:cs="Segoe UI"/>
            <w:color w:val="000000"/>
            <w:sz w:val="14"/>
            <w:szCs w:val="14"/>
          </w:rPr>
          <w:br/>
          <w:t>Puedes consultar en otra página de nuestro sitio una lista completa de los servidores públicos DNS más rápidos y eficientes.</w:t>
        </w:r>
        <w:r w:rsidRPr="00C47855">
          <w:rPr>
            <w:rFonts w:ascii="Segoe UI" w:eastAsia="Times New Roman" w:hAnsi="Segoe UI" w:cs="Segoe UI"/>
            <w:color w:val="000000"/>
            <w:sz w:val="14"/>
            <w:szCs w:val="14"/>
          </w:rPr>
          <w:br/>
          <w:t xml:space="preserve">Conoce las características de cada uno de ellos y en </w:t>
        </w:r>
        <w:proofErr w:type="spellStart"/>
        <w:r w:rsidRPr="00C47855">
          <w:rPr>
            <w:rFonts w:ascii="Segoe UI" w:eastAsia="Times New Roman" w:hAnsi="Segoe UI" w:cs="Segoe UI"/>
            <w:color w:val="000000"/>
            <w:sz w:val="14"/>
            <w:szCs w:val="14"/>
          </w:rPr>
          <w:t>que</w:t>
        </w:r>
        <w:proofErr w:type="spellEnd"/>
        <w:r w:rsidRPr="00C47855">
          <w:rPr>
            <w:rFonts w:ascii="Segoe UI" w:eastAsia="Times New Roman" w:hAnsi="Segoe UI" w:cs="Segoe UI"/>
            <w:color w:val="000000"/>
            <w:sz w:val="14"/>
            <w:szCs w:val="14"/>
          </w:rPr>
          <w:t xml:space="preserve"> se diferencian:</w:t>
        </w:r>
        <w:r w:rsidRPr="00C47855">
          <w:rPr>
            <w:rFonts w:ascii="Segoe UI" w:eastAsia="Times New Roman" w:hAnsi="Segoe UI" w:cs="Segoe UI"/>
            <w:color w:val="000000"/>
            <w:sz w:val="14"/>
          </w:rPr>
          <w:t> </w:t>
        </w:r>
        <w:r w:rsidRPr="00C47855">
          <w:rPr>
            <w:rFonts w:ascii="Segoe UI" w:eastAsia="Times New Roman" w:hAnsi="Segoe UI" w:cs="Segoe UI"/>
            <w:color w:val="000000"/>
            <w:sz w:val="14"/>
            <w:szCs w:val="14"/>
          </w:rPr>
          <w:fldChar w:fldCharType="begin"/>
        </w:r>
        <w:r w:rsidRPr="00C47855">
          <w:rPr>
            <w:rFonts w:ascii="Segoe UI" w:eastAsia="Times New Roman" w:hAnsi="Segoe UI" w:cs="Segoe UI"/>
            <w:color w:val="000000"/>
            <w:sz w:val="14"/>
            <w:szCs w:val="14"/>
          </w:rPr>
          <w:instrText xml:space="preserve"> HYPERLINK "http://norfipc.com/redes/direcciones-servidores-dns-mas-rapidos-eficientes-internet.html" </w:instrText>
        </w:r>
        <w:r w:rsidRPr="00C47855">
          <w:rPr>
            <w:rFonts w:ascii="Segoe UI" w:eastAsia="Times New Roman" w:hAnsi="Segoe UI" w:cs="Segoe UI"/>
            <w:color w:val="000000"/>
            <w:sz w:val="14"/>
            <w:szCs w:val="14"/>
          </w:rPr>
          <w:fldChar w:fldCharType="separate"/>
        </w:r>
        <w:r w:rsidRPr="00C47855">
          <w:rPr>
            <w:rFonts w:ascii="Segoe UI" w:eastAsia="Times New Roman" w:hAnsi="Segoe UI" w:cs="Segoe UI"/>
            <w:color w:val="064F78"/>
            <w:sz w:val="14"/>
            <w:u w:val="single"/>
          </w:rPr>
          <w:t>Direcciones de los servidores DNS más rápidos y eficientes de internet</w:t>
        </w:r>
        <w:r w:rsidRPr="00C47855">
          <w:rPr>
            <w:rFonts w:ascii="Segoe UI" w:eastAsia="Times New Roman" w:hAnsi="Segoe UI" w:cs="Segoe UI"/>
            <w:color w:val="000000"/>
            <w:sz w:val="14"/>
            <w:szCs w:val="14"/>
          </w:rPr>
          <w:fldChar w:fldCharType="end"/>
        </w:r>
        <w:r w:rsidRPr="00C47855">
          <w:rPr>
            <w:rFonts w:ascii="Segoe UI" w:eastAsia="Times New Roman" w:hAnsi="Segoe UI" w:cs="Segoe UI"/>
            <w:color w:val="000000"/>
            <w:sz w:val="14"/>
          </w:rPr>
          <w:t> </w:t>
        </w:r>
      </w:ins>
    </w:p>
    <w:p w:rsidR="00C47855" w:rsidRPr="00C47855" w:rsidRDefault="00C47855" w:rsidP="00C47855">
      <w:pPr>
        <w:spacing w:after="0" w:line="216" w:lineRule="atLeast"/>
        <w:outlineLvl w:val="2"/>
        <w:rPr>
          <w:ins w:id="136" w:author="Unknown"/>
          <w:rFonts w:ascii="Trebuchet MS" w:eastAsia="Times New Roman" w:hAnsi="Trebuchet MS" w:cs="Segoe UI"/>
          <w:color w:val="000000"/>
          <w:sz w:val="18"/>
          <w:szCs w:val="18"/>
        </w:rPr>
      </w:pPr>
      <w:ins w:id="137" w:author="Unknown">
        <w:r w:rsidRPr="00C47855">
          <w:rPr>
            <w:rFonts w:ascii="Trebuchet MS" w:eastAsia="Times New Roman" w:hAnsi="Trebuchet MS" w:cs="Segoe UI"/>
            <w:color w:val="000000"/>
            <w:sz w:val="18"/>
            <w:szCs w:val="18"/>
          </w:rPr>
          <w:lastRenderedPageBreak/>
          <w:t>¿Cómo medir el tiempo de respuesta de los DNS?</w:t>
        </w:r>
      </w:ins>
    </w:p>
    <w:p w:rsidR="00C47855" w:rsidRPr="00C47855" w:rsidRDefault="00C47855" w:rsidP="00C47855">
      <w:pPr>
        <w:spacing w:after="240" w:line="200" w:lineRule="atLeast"/>
        <w:rPr>
          <w:ins w:id="138" w:author="Unknown"/>
          <w:rFonts w:ascii="Segoe UI" w:eastAsia="Times New Roman" w:hAnsi="Segoe UI" w:cs="Segoe UI"/>
          <w:color w:val="000000"/>
          <w:sz w:val="14"/>
          <w:szCs w:val="14"/>
        </w:rPr>
      </w:pPr>
      <w:ins w:id="139" w:author="Unknown">
        <w:r w:rsidRPr="00C47855">
          <w:rPr>
            <w:rFonts w:ascii="Segoe UI" w:eastAsia="Times New Roman" w:hAnsi="Segoe UI" w:cs="Segoe UI"/>
            <w:color w:val="000000"/>
            <w:sz w:val="14"/>
            <w:szCs w:val="14"/>
          </w:rPr>
          <w:br/>
          <w:t>Existen aplicaciones que permiten medir y conocer el tiempo de respuesta de los servidores DNS, que pueden variar en cada área geográfica.</w:t>
        </w:r>
        <w:r w:rsidRPr="00C47855">
          <w:rPr>
            <w:rFonts w:ascii="Segoe UI" w:eastAsia="Times New Roman" w:hAnsi="Segoe UI" w:cs="Segoe UI"/>
            <w:color w:val="000000"/>
            <w:sz w:val="14"/>
            <w:szCs w:val="14"/>
          </w:rPr>
          <w:br/>
          <w:t>De esa forma podemos decidir cuál de ellos utilizar.</w:t>
        </w:r>
        <w:r w:rsidRPr="00C47855">
          <w:rPr>
            <w:rFonts w:ascii="Segoe UI" w:eastAsia="Times New Roman" w:hAnsi="Segoe UI" w:cs="Segoe UI"/>
            <w:color w:val="000000"/>
            <w:sz w:val="14"/>
            <w:szCs w:val="14"/>
          </w:rPr>
          <w:br/>
          <w:t>Lee sobre ellas y como utilizarlas en otro artículo:</w:t>
        </w:r>
        <w:r w:rsidRPr="00C47855">
          <w:rPr>
            <w:rFonts w:ascii="Segoe UI" w:eastAsia="Times New Roman" w:hAnsi="Segoe UI" w:cs="Segoe UI"/>
            <w:color w:val="000000"/>
            <w:sz w:val="14"/>
          </w:rPr>
          <w:t> </w:t>
        </w:r>
        <w:r w:rsidRPr="00C47855">
          <w:rPr>
            <w:rFonts w:ascii="Segoe UI" w:eastAsia="Times New Roman" w:hAnsi="Segoe UI" w:cs="Segoe UI"/>
            <w:color w:val="000000"/>
            <w:sz w:val="14"/>
            <w:szCs w:val="14"/>
          </w:rPr>
          <w:fldChar w:fldCharType="begin"/>
        </w:r>
        <w:r w:rsidRPr="00C47855">
          <w:rPr>
            <w:rFonts w:ascii="Segoe UI" w:eastAsia="Times New Roman" w:hAnsi="Segoe UI" w:cs="Segoe UI"/>
            <w:color w:val="000000"/>
            <w:sz w:val="14"/>
            <w:szCs w:val="14"/>
          </w:rPr>
          <w:instrText xml:space="preserve"> HYPERLINK "http://norfipc.com/redes/como-configurar-optimizar-servidores-dns-windows.html" \l "appdns" </w:instrText>
        </w:r>
        <w:r w:rsidRPr="00C47855">
          <w:rPr>
            <w:rFonts w:ascii="Segoe UI" w:eastAsia="Times New Roman" w:hAnsi="Segoe UI" w:cs="Segoe UI"/>
            <w:color w:val="000000"/>
            <w:sz w:val="14"/>
            <w:szCs w:val="14"/>
          </w:rPr>
          <w:fldChar w:fldCharType="separate"/>
        </w:r>
        <w:r w:rsidRPr="00C47855">
          <w:rPr>
            <w:rFonts w:ascii="Segoe UI" w:eastAsia="Times New Roman" w:hAnsi="Segoe UI" w:cs="Segoe UI"/>
            <w:color w:val="064F78"/>
            <w:sz w:val="14"/>
            <w:u w:val="single"/>
          </w:rPr>
          <w:t>Medir el tiempo de respuesta y saber el rendimiento de los servidores DNS</w:t>
        </w:r>
        <w:r w:rsidRPr="00C47855">
          <w:rPr>
            <w:rFonts w:ascii="Segoe UI" w:eastAsia="Times New Roman" w:hAnsi="Segoe UI" w:cs="Segoe UI"/>
            <w:color w:val="000000"/>
            <w:sz w:val="14"/>
            <w:szCs w:val="14"/>
          </w:rPr>
          <w:fldChar w:fldCharType="end"/>
        </w:r>
        <w:r w:rsidRPr="00C47855">
          <w:rPr>
            <w:rFonts w:ascii="Segoe UI" w:eastAsia="Times New Roman" w:hAnsi="Segoe UI" w:cs="Segoe UI"/>
            <w:color w:val="000000"/>
            <w:sz w:val="14"/>
          </w:rPr>
          <w:t> </w:t>
        </w:r>
      </w:ins>
    </w:p>
    <w:p w:rsidR="00C47855" w:rsidRPr="00C47855" w:rsidRDefault="00C47855" w:rsidP="00C47855">
      <w:pPr>
        <w:shd w:val="clear" w:color="auto" w:fill="FEEEF1"/>
        <w:spacing w:after="100" w:line="200" w:lineRule="atLeast"/>
        <w:rPr>
          <w:ins w:id="140" w:author="Unknown"/>
          <w:rFonts w:ascii="Segoe UI" w:eastAsia="Times New Roman" w:hAnsi="Segoe UI" w:cs="Segoe UI"/>
          <w:color w:val="000000"/>
          <w:sz w:val="13"/>
          <w:szCs w:val="13"/>
        </w:rPr>
      </w:pPr>
      <w:ins w:id="141" w:author="Unknown">
        <w:r w:rsidRPr="00C47855">
          <w:rPr>
            <w:rFonts w:ascii="Segoe UI" w:eastAsia="Times New Roman" w:hAnsi="Segoe UI" w:cs="Segoe UI"/>
            <w:b/>
            <w:bCs/>
            <w:color w:val="000000"/>
            <w:sz w:val="13"/>
            <w:szCs w:val="13"/>
          </w:rPr>
          <w:t>Precaución con los servidores DNS de nuestra conexión</w:t>
        </w:r>
        <w:r w:rsidRPr="00C47855">
          <w:rPr>
            <w:rFonts w:ascii="Segoe UI" w:eastAsia="Times New Roman" w:hAnsi="Segoe UI" w:cs="Segoe UI"/>
            <w:color w:val="000000"/>
            <w:sz w:val="13"/>
            <w:szCs w:val="13"/>
          </w:rPr>
          <w:br/>
          <w:t>Es recomendado regularmente verificar que los servidores DNS que utilizamos en nuestra conexión de red, son los que hemos configurado.</w:t>
        </w:r>
        <w:r w:rsidRPr="00C47855">
          <w:rPr>
            <w:rFonts w:ascii="Segoe UI" w:eastAsia="Times New Roman" w:hAnsi="Segoe UI" w:cs="Segoe UI"/>
            <w:color w:val="000000"/>
            <w:sz w:val="13"/>
          </w:rPr>
          <w:t> </w:t>
        </w:r>
        <w:r w:rsidRPr="00C47855">
          <w:rPr>
            <w:rFonts w:ascii="Segoe UI" w:eastAsia="Times New Roman" w:hAnsi="Segoe UI" w:cs="Segoe UI"/>
            <w:color w:val="000000"/>
            <w:sz w:val="13"/>
            <w:szCs w:val="13"/>
          </w:rPr>
          <w:br/>
          <w:t>Existe malware en internet capaz de modificar nuestra configuración de red y lograr que inocentemente estemos usando servidores DNS diferentes, el objetivo es llevarnos a sitios web diseñados específicamente para prácticas fraudulentas.</w:t>
        </w:r>
        <w:r w:rsidRPr="00C47855">
          <w:rPr>
            <w:rFonts w:ascii="Segoe UI" w:eastAsia="Times New Roman" w:hAnsi="Segoe UI" w:cs="Segoe UI"/>
            <w:color w:val="000000"/>
            <w:sz w:val="13"/>
            <w:szCs w:val="13"/>
          </w:rPr>
          <w:br/>
          <w:t>Si en algún momento se infesta tu equipo con un virus informático, después de eliminarlo con el programa antivirus, verifica inmediatamente los servidores DNS asignados.</w:t>
        </w:r>
        <w:r w:rsidRPr="00C47855">
          <w:rPr>
            <w:rFonts w:ascii="Segoe UI" w:eastAsia="Times New Roman" w:hAnsi="Segoe UI" w:cs="Segoe UI"/>
            <w:color w:val="000000"/>
            <w:sz w:val="13"/>
            <w:szCs w:val="13"/>
          </w:rPr>
          <w:br/>
          <w:t xml:space="preserve">Usa el archivo </w:t>
        </w:r>
        <w:proofErr w:type="spellStart"/>
        <w:r w:rsidRPr="00C47855">
          <w:rPr>
            <w:rFonts w:ascii="Segoe UI" w:eastAsia="Times New Roman" w:hAnsi="Segoe UI" w:cs="Segoe UI"/>
            <w:color w:val="000000"/>
            <w:sz w:val="13"/>
            <w:szCs w:val="13"/>
          </w:rPr>
          <w:t>batch</w:t>
        </w:r>
        <w:proofErr w:type="spellEnd"/>
        <w:r w:rsidRPr="00C47855">
          <w:rPr>
            <w:rFonts w:ascii="Segoe UI" w:eastAsia="Times New Roman" w:hAnsi="Segoe UI" w:cs="Segoe UI"/>
            <w:color w:val="000000"/>
            <w:sz w:val="13"/>
            <w:szCs w:val="13"/>
          </w:rPr>
          <w:t xml:space="preserve"> que puedes descargar más arriba y utilízalo regularmente.</w:t>
        </w:r>
      </w:ins>
    </w:p>
    <w:p w:rsidR="00C47855" w:rsidRPr="00C47855" w:rsidRDefault="00C47855" w:rsidP="00C47855">
      <w:pPr>
        <w:spacing w:after="0" w:line="200" w:lineRule="atLeast"/>
        <w:rPr>
          <w:ins w:id="142" w:author="Unknown"/>
          <w:rFonts w:ascii="Segoe UI" w:eastAsia="Times New Roman" w:hAnsi="Segoe UI" w:cs="Segoe UI"/>
          <w:color w:val="000000"/>
          <w:sz w:val="14"/>
          <w:szCs w:val="14"/>
        </w:rPr>
      </w:pPr>
    </w:p>
    <w:p w:rsidR="00C47855" w:rsidRPr="00C47855" w:rsidRDefault="00C47855" w:rsidP="00C47855">
      <w:pPr>
        <w:shd w:val="clear" w:color="auto" w:fill="D4EEFD"/>
        <w:spacing w:after="0" w:line="216" w:lineRule="atLeast"/>
        <w:outlineLvl w:val="3"/>
        <w:rPr>
          <w:ins w:id="143" w:author="Unknown"/>
          <w:rFonts w:ascii="Trebuchet MS" w:eastAsia="Times New Roman" w:hAnsi="Trebuchet MS" w:cs="Segoe UI"/>
          <w:color w:val="000000"/>
          <w:sz w:val="17"/>
          <w:szCs w:val="17"/>
        </w:rPr>
      </w:pPr>
      <w:ins w:id="144" w:author="Unknown">
        <w:r w:rsidRPr="00C47855">
          <w:rPr>
            <w:rFonts w:ascii="Trebuchet MS" w:eastAsia="Times New Roman" w:hAnsi="Trebuchet MS" w:cs="Segoe UI"/>
            <w:color w:val="000000"/>
            <w:sz w:val="17"/>
            <w:szCs w:val="17"/>
          </w:rPr>
          <w:t>Cambiar y alternar entre servidores DNS diferentes</w:t>
        </w:r>
      </w:ins>
    </w:p>
    <w:p w:rsidR="00C47855" w:rsidRPr="00C47855" w:rsidRDefault="00C47855" w:rsidP="00C47855">
      <w:pPr>
        <w:shd w:val="clear" w:color="auto" w:fill="D4EEFD"/>
        <w:spacing w:after="100" w:line="200" w:lineRule="atLeast"/>
        <w:rPr>
          <w:ins w:id="145" w:author="Unknown"/>
          <w:rFonts w:ascii="Segoe UI" w:eastAsia="Times New Roman" w:hAnsi="Segoe UI" w:cs="Segoe UI"/>
          <w:color w:val="000000"/>
          <w:sz w:val="14"/>
          <w:szCs w:val="14"/>
        </w:rPr>
      </w:pPr>
      <w:ins w:id="146" w:author="Unknown">
        <w:r w:rsidRPr="00C47855">
          <w:rPr>
            <w:rFonts w:ascii="Segoe UI" w:eastAsia="Times New Roman" w:hAnsi="Segoe UI" w:cs="Segoe UI"/>
            <w:color w:val="000000"/>
            <w:sz w:val="14"/>
            <w:szCs w:val="14"/>
          </w:rPr>
          <w:br/>
          <w:t>Ningún servidor DNS es perfecto y en ocasiones algunos superan a otros en ciertos periodos o en el tipo de petición a devolver.</w:t>
        </w:r>
        <w:r w:rsidRPr="00C47855">
          <w:rPr>
            <w:rFonts w:ascii="Segoe UI" w:eastAsia="Times New Roman" w:hAnsi="Segoe UI" w:cs="Segoe UI"/>
            <w:color w:val="000000"/>
            <w:sz w:val="14"/>
            <w:szCs w:val="14"/>
          </w:rPr>
          <w:br/>
          <w:t>Para los más exigentes con su conexión se puede usar en el equipo una sencilla aplicación, que permite cambiar fácilmente entre varios servidores DNS con solo un clic.</w:t>
        </w:r>
        <w:r w:rsidRPr="00C47855">
          <w:rPr>
            <w:rFonts w:ascii="Segoe UI" w:eastAsia="Times New Roman" w:hAnsi="Segoe UI" w:cs="Segoe UI"/>
            <w:color w:val="000000"/>
            <w:sz w:val="14"/>
            <w:szCs w:val="14"/>
          </w:rPr>
          <w:br/>
          <w:t>Lee más información en nuestro blog y descárgala gratis:</w:t>
        </w:r>
        <w:r w:rsidRPr="00C47855">
          <w:rPr>
            <w:rFonts w:ascii="Segoe UI" w:eastAsia="Times New Roman" w:hAnsi="Segoe UI" w:cs="Segoe UI"/>
            <w:color w:val="000000"/>
            <w:sz w:val="14"/>
          </w:rPr>
          <w:t> </w:t>
        </w:r>
        <w:r w:rsidRPr="00C47855">
          <w:rPr>
            <w:rFonts w:ascii="Segoe UI" w:eastAsia="Times New Roman" w:hAnsi="Segoe UI" w:cs="Segoe UI"/>
            <w:color w:val="000000"/>
            <w:sz w:val="14"/>
            <w:szCs w:val="14"/>
          </w:rPr>
          <w:fldChar w:fldCharType="begin"/>
        </w:r>
        <w:r w:rsidRPr="00C47855">
          <w:rPr>
            <w:rFonts w:ascii="Segoe UI" w:eastAsia="Times New Roman" w:hAnsi="Segoe UI" w:cs="Segoe UI"/>
            <w:color w:val="000000"/>
            <w:sz w:val="14"/>
            <w:szCs w:val="14"/>
          </w:rPr>
          <w:instrText xml:space="preserve"> HYPERLINK "http://ideas.norfipc.com/como-cambiar-rapidamente-servidores-dns-nuestra-conexion/" </w:instrText>
        </w:r>
        <w:r w:rsidRPr="00C47855">
          <w:rPr>
            <w:rFonts w:ascii="Segoe UI" w:eastAsia="Times New Roman" w:hAnsi="Segoe UI" w:cs="Segoe UI"/>
            <w:color w:val="000000"/>
            <w:sz w:val="14"/>
            <w:szCs w:val="14"/>
          </w:rPr>
          <w:fldChar w:fldCharType="separate"/>
        </w:r>
        <w:r w:rsidRPr="00C47855">
          <w:rPr>
            <w:rFonts w:ascii="Segoe UI" w:eastAsia="Times New Roman" w:hAnsi="Segoe UI" w:cs="Segoe UI"/>
            <w:color w:val="064F78"/>
            <w:sz w:val="14"/>
            <w:u w:val="single"/>
          </w:rPr>
          <w:t>Como cambiar rápidamente los servidores DNS de nuestra conexión</w:t>
        </w:r>
        <w:r w:rsidRPr="00C47855">
          <w:rPr>
            <w:rFonts w:ascii="Segoe UI" w:eastAsia="Times New Roman" w:hAnsi="Segoe UI" w:cs="Segoe UI"/>
            <w:color w:val="000000"/>
            <w:sz w:val="14"/>
            <w:szCs w:val="14"/>
          </w:rPr>
          <w:fldChar w:fldCharType="end"/>
        </w:r>
      </w:ins>
    </w:p>
    <w:p w:rsidR="00000000" w:rsidRDefault="00A21047"/>
    <w:sectPr w:rsidR="0000000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defaultTabStop w:val="708"/>
  <w:hyphenationZone w:val="425"/>
  <w:characterSpacingControl w:val="doNotCompress"/>
  <w:compat>
    <w:useFELayout/>
  </w:compat>
  <w:rsids>
    <w:rsidRoot w:val="00C47855"/>
    <w:rsid w:val="00A21047"/>
    <w:rsid w:val="00C478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478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C478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C478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C478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7855"/>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C47855"/>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C47855"/>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C47855"/>
    <w:rPr>
      <w:rFonts w:ascii="Times New Roman" w:eastAsia="Times New Roman" w:hAnsi="Times New Roman" w:cs="Times New Roman"/>
      <w:b/>
      <w:bCs/>
      <w:sz w:val="24"/>
      <w:szCs w:val="24"/>
    </w:rPr>
  </w:style>
  <w:style w:type="character" w:customStyle="1" w:styleId="apple-converted-space">
    <w:name w:val="apple-converted-space"/>
    <w:basedOn w:val="Fuentedeprrafopredeter"/>
    <w:rsid w:val="00C47855"/>
  </w:style>
  <w:style w:type="character" w:styleId="CdigoHTML">
    <w:name w:val="HTML Code"/>
    <w:basedOn w:val="Fuentedeprrafopredeter"/>
    <w:uiPriority w:val="99"/>
    <w:semiHidden/>
    <w:unhideWhenUsed/>
    <w:rsid w:val="00C47855"/>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C47855"/>
    <w:rPr>
      <w:color w:val="0000FF"/>
      <w:u w:val="single"/>
    </w:rPr>
  </w:style>
  <w:style w:type="paragraph" w:styleId="HTMLconformatoprevio">
    <w:name w:val="HTML Preformatted"/>
    <w:basedOn w:val="Normal"/>
    <w:link w:val="HTMLconformatoprevioCar"/>
    <w:uiPriority w:val="99"/>
    <w:semiHidden/>
    <w:unhideWhenUsed/>
    <w:rsid w:val="00C47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47855"/>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C478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78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3325343">
      <w:bodyDiv w:val="1"/>
      <w:marLeft w:val="0"/>
      <w:marRight w:val="0"/>
      <w:marTop w:val="0"/>
      <w:marBottom w:val="0"/>
      <w:divBdr>
        <w:top w:val="none" w:sz="0" w:space="0" w:color="auto"/>
        <w:left w:val="none" w:sz="0" w:space="0" w:color="auto"/>
        <w:bottom w:val="none" w:sz="0" w:space="0" w:color="auto"/>
        <w:right w:val="none" w:sz="0" w:space="0" w:color="auto"/>
      </w:divBdr>
      <w:divsChild>
        <w:div w:id="91896093">
          <w:marLeft w:val="0"/>
          <w:marRight w:val="0"/>
          <w:marTop w:val="0"/>
          <w:marBottom w:val="0"/>
          <w:divBdr>
            <w:top w:val="none" w:sz="0" w:space="0" w:color="auto"/>
            <w:left w:val="none" w:sz="0" w:space="0" w:color="auto"/>
            <w:bottom w:val="none" w:sz="0" w:space="0" w:color="auto"/>
            <w:right w:val="none" w:sz="0" w:space="0" w:color="auto"/>
          </w:divBdr>
          <w:divsChild>
            <w:div w:id="2057928467">
              <w:marLeft w:val="0"/>
              <w:marRight w:val="0"/>
              <w:marTop w:val="100"/>
              <w:marBottom w:val="100"/>
              <w:divBdr>
                <w:top w:val="none" w:sz="0" w:space="0" w:color="auto"/>
                <w:left w:val="none" w:sz="0" w:space="0" w:color="auto"/>
                <w:bottom w:val="none" w:sz="0" w:space="0" w:color="auto"/>
                <w:right w:val="none" w:sz="0" w:space="0" w:color="auto"/>
              </w:divBdr>
            </w:div>
            <w:div w:id="565381050">
              <w:marLeft w:val="0"/>
              <w:marRight w:val="0"/>
              <w:marTop w:val="100"/>
              <w:marBottom w:val="100"/>
              <w:divBdr>
                <w:top w:val="single" w:sz="6" w:space="6" w:color="56AAF3"/>
                <w:left w:val="single" w:sz="6" w:space="6" w:color="56AAF3"/>
                <w:bottom w:val="single" w:sz="6" w:space="6" w:color="56AAF3"/>
                <w:right w:val="single" w:sz="6" w:space="6" w:color="56AAF3"/>
              </w:divBdr>
            </w:div>
            <w:div w:id="1669747880">
              <w:marLeft w:val="0"/>
              <w:marRight w:val="0"/>
              <w:marTop w:val="100"/>
              <w:marBottom w:val="100"/>
              <w:divBdr>
                <w:top w:val="single" w:sz="2" w:space="6" w:color="CCCCCC"/>
                <w:left w:val="single" w:sz="2" w:space="6" w:color="CCCCCC"/>
                <w:bottom w:val="single" w:sz="2" w:space="6" w:color="CCCCCC"/>
                <w:right w:val="single" w:sz="2" w:space="6" w:color="CCCCCC"/>
              </w:divBdr>
            </w:div>
            <w:div w:id="1202212342">
              <w:marLeft w:val="0"/>
              <w:marRight w:val="0"/>
              <w:marTop w:val="100"/>
              <w:marBottom w:val="100"/>
              <w:divBdr>
                <w:top w:val="single" w:sz="2" w:space="6" w:color="CCCCCC"/>
                <w:left w:val="single" w:sz="2" w:space="6" w:color="CCCCCC"/>
                <w:bottom w:val="single" w:sz="2" w:space="6" w:color="CCCCCC"/>
                <w:right w:val="single" w:sz="2" w:space="6" w:color="CCCCCC"/>
              </w:divBdr>
            </w:div>
            <w:div w:id="7365660">
              <w:marLeft w:val="0"/>
              <w:marRight w:val="0"/>
              <w:marTop w:val="0"/>
              <w:marBottom w:val="0"/>
              <w:divBdr>
                <w:top w:val="none" w:sz="0" w:space="0" w:color="auto"/>
                <w:left w:val="none" w:sz="0" w:space="0" w:color="auto"/>
                <w:bottom w:val="none" w:sz="0" w:space="0" w:color="auto"/>
                <w:right w:val="none" w:sz="0" w:space="0" w:color="auto"/>
              </w:divBdr>
            </w:div>
            <w:div w:id="1052312359">
              <w:marLeft w:val="0"/>
              <w:marRight w:val="0"/>
              <w:marTop w:val="100"/>
              <w:marBottom w:val="100"/>
              <w:divBdr>
                <w:top w:val="single" w:sz="2" w:space="6" w:color="FF9900"/>
                <w:left w:val="single" w:sz="2" w:space="6" w:color="FF9900"/>
                <w:bottom w:val="single" w:sz="2" w:space="6" w:color="FF9900"/>
                <w:right w:val="single" w:sz="2" w:space="6" w:color="FF9900"/>
              </w:divBdr>
            </w:div>
            <w:div w:id="1981765074">
              <w:marLeft w:val="0"/>
              <w:marRight w:val="0"/>
              <w:marTop w:val="100"/>
              <w:marBottom w:val="100"/>
              <w:divBdr>
                <w:top w:val="single" w:sz="2" w:space="6" w:color="FF9900"/>
                <w:left w:val="single" w:sz="2" w:space="6" w:color="FF9900"/>
                <w:bottom w:val="single" w:sz="2" w:space="6" w:color="FF9900"/>
                <w:right w:val="single" w:sz="2" w:space="6" w:color="FF9900"/>
              </w:divBdr>
            </w:div>
            <w:div w:id="1862626835">
              <w:marLeft w:val="0"/>
              <w:marRight w:val="0"/>
              <w:marTop w:val="100"/>
              <w:marBottom w:val="100"/>
              <w:divBdr>
                <w:top w:val="single" w:sz="2" w:space="6" w:color="FF9900"/>
                <w:left w:val="single" w:sz="2" w:space="6" w:color="FF9900"/>
                <w:bottom w:val="single" w:sz="2" w:space="6" w:color="FF9900"/>
                <w:right w:val="single" w:sz="2" w:space="6" w:color="FF9900"/>
              </w:divBdr>
            </w:div>
            <w:div w:id="916331321">
              <w:marLeft w:val="0"/>
              <w:marRight w:val="0"/>
              <w:marTop w:val="100"/>
              <w:marBottom w:val="100"/>
              <w:divBdr>
                <w:top w:val="single" w:sz="2" w:space="6" w:color="FF9900"/>
                <w:left w:val="single" w:sz="2" w:space="6" w:color="FF9900"/>
                <w:bottom w:val="single" w:sz="2" w:space="6" w:color="FF9900"/>
                <w:right w:val="single" w:sz="2" w:space="6" w:color="FF9900"/>
              </w:divBdr>
              <w:divsChild>
                <w:div w:id="1957561576">
                  <w:marLeft w:val="0"/>
                  <w:marRight w:val="0"/>
                  <w:marTop w:val="100"/>
                  <w:marBottom w:val="100"/>
                  <w:divBdr>
                    <w:top w:val="none" w:sz="0" w:space="0" w:color="auto"/>
                    <w:left w:val="none" w:sz="0" w:space="0" w:color="auto"/>
                    <w:bottom w:val="none" w:sz="0" w:space="0" w:color="auto"/>
                    <w:right w:val="none" w:sz="0" w:space="0" w:color="auto"/>
                  </w:divBdr>
                </w:div>
              </w:divsChild>
            </w:div>
            <w:div w:id="1009254768">
              <w:marLeft w:val="0"/>
              <w:marRight w:val="0"/>
              <w:marTop w:val="0"/>
              <w:marBottom w:val="0"/>
              <w:divBdr>
                <w:top w:val="none" w:sz="0" w:space="0" w:color="auto"/>
                <w:left w:val="none" w:sz="0" w:space="0" w:color="auto"/>
                <w:bottom w:val="none" w:sz="0" w:space="0" w:color="auto"/>
                <w:right w:val="none" w:sz="0" w:space="0" w:color="auto"/>
              </w:divBdr>
              <w:divsChild>
                <w:div w:id="1656450778">
                  <w:marLeft w:val="0"/>
                  <w:marRight w:val="0"/>
                  <w:marTop w:val="100"/>
                  <w:marBottom w:val="100"/>
                  <w:divBdr>
                    <w:top w:val="single" w:sz="2" w:space="3" w:color="DDDDDD"/>
                    <w:left w:val="single" w:sz="2" w:space="3" w:color="DDDDDD"/>
                    <w:bottom w:val="single" w:sz="2" w:space="3" w:color="DDDDDD"/>
                    <w:right w:val="single" w:sz="2" w:space="3" w:color="DDDDDD"/>
                  </w:divBdr>
                </w:div>
              </w:divsChild>
            </w:div>
            <w:div w:id="479809072">
              <w:marLeft w:val="0"/>
              <w:marRight w:val="0"/>
              <w:marTop w:val="100"/>
              <w:marBottom w:val="100"/>
              <w:divBdr>
                <w:top w:val="single" w:sz="12" w:space="4" w:color="56AAF3"/>
                <w:left w:val="single" w:sz="12" w:space="4" w:color="56AAF3"/>
                <w:bottom w:val="single" w:sz="12" w:space="4" w:color="56AAF3"/>
                <w:right w:val="single" w:sz="12" w:space="4" w:color="56AAF3"/>
              </w:divBdr>
            </w:div>
            <w:div w:id="898320165">
              <w:marLeft w:val="0"/>
              <w:marRight w:val="0"/>
              <w:marTop w:val="100"/>
              <w:marBottom w:val="100"/>
              <w:divBdr>
                <w:top w:val="single" w:sz="12" w:space="4" w:color="56AAF3"/>
                <w:left w:val="single" w:sz="12" w:space="4" w:color="56AAF3"/>
                <w:bottom w:val="single" w:sz="12" w:space="4" w:color="56AAF3"/>
                <w:right w:val="single" w:sz="12" w:space="4" w:color="56AAF3"/>
              </w:divBdr>
            </w:div>
            <w:div w:id="973678223">
              <w:marLeft w:val="0"/>
              <w:marRight w:val="0"/>
              <w:marTop w:val="100"/>
              <w:marBottom w:val="100"/>
              <w:divBdr>
                <w:top w:val="single" w:sz="2" w:space="6" w:color="FF9900"/>
                <w:left w:val="single" w:sz="2" w:space="6" w:color="FF9900"/>
                <w:bottom w:val="single" w:sz="2" w:space="6" w:color="FF9900"/>
                <w:right w:val="single" w:sz="2" w:space="6" w:color="FF9900"/>
              </w:divBdr>
              <w:divsChild>
                <w:div w:id="89176">
                  <w:marLeft w:val="0"/>
                  <w:marRight w:val="0"/>
                  <w:marTop w:val="50"/>
                  <w:marBottom w:val="50"/>
                  <w:divBdr>
                    <w:top w:val="none" w:sz="0" w:space="0" w:color="auto"/>
                    <w:left w:val="none" w:sz="0" w:space="0" w:color="auto"/>
                    <w:bottom w:val="none" w:sz="0" w:space="0" w:color="auto"/>
                    <w:right w:val="none" w:sz="0" w:space="0" w:color="auto"/>
                  </w:divBdr>
                </w:div>
              </w:divsChild>
            </w:div>
            <w:div w:id="1619295816">
              <w:marLeft w:val="0"/>
              <w:marRight w:val="0"/>
              <w:marTop w:val="100"/>
              <w:marBottom w:val="100"/>
              <w:divBdr>
                <w:top w:val="single" w:sz="2" w:space="6" w:color="CCCCCC"/>
                <w:left w:val="single" w:sz="2" w:space="6" w:color="CCCCCC"/>
                <w:bottom w:val="single" w:sz="2" w:space="6" w:color="CCCCCC"/>
                <w:right w:val="single" w:sz="2" w:space="6" w:color="CCCCCC"/>
              </w:divBdr>
            </w:div>
            <w:div w:id="754673218">
              <w:marLeft w:val="0"/>
              <w:marRight w:val="0"/>
              <w:marTop w:val="100"/>
              <w:marBottom w:val="100"/>
              <w:divBdr>
                <w:top w:val="single" w:sz="12" w:space="4" w:color="56AAF3"/>
                <w:left w:val="single" w:sz="12" w:space="4" w:color="56AAF3"/>
                <w:bottom w:val="single" w:sz="12" w:space="4" w:color="56AAF3"/>
                <w:right w:val="single" w:sz="12" w:space="4" w:color="56AAF3"/>
              </w:divBdr>
            </w:div>
            <w:div w:id="593779207">
              <w:marLeft w:val="0"/>
              <w:marRight w:val="0"/>
              <w:marTop w:val="100"/>
              <w:marBottom w:val="100"/>
              <w:divBdr>
                <w:top w:val="single" w:sz="6" w:space="3" w:color="FF9900"/>
                <w:left w:val="single" w:sz="6" w:space="3" w:color="FF9900"/>
                <w:bottom w:val="single" w:sz="6" w:space="3" w:color="FF9900"/>
                <w:right w:val="single" w:sz="6" w:space="3" w:color="FF9900"/>
              </w:divBdr>
              <w:divsChild>
                <w:div w:id="305670001">
                  <w:marLeft w:val="0"/>
                  <w:marRight w:val="0"/>
                  <w:marTop w:val="50"/>
                  <w:marBottom w:val="50"/>
                  <w:divBdr>
                    <w:top w:val="none" w:sz="0" w:space="0" w:color="auto"/>
                    <w:left w:val="none" w:sz="0" w:space="0" w:color="auto"/>
                    <w:bottom w:val="none" w:sz="0" w:space="0" w:color="auto"/>
                    <w:right w:val="none" w:sz="0" w:space="0" w:color="auto"/>
                  </w:divBdr>
                </w:div>
              </w:divsChild>
            </w:div>
            <w:div w:id="1906260407">
              <w:marLeft w:val="0"/>
              <w:marRight w:val="0"/>
              <w:marTop w:val="100"/>
              <w:marBottom w:val="100"/>
              <w:divBdr>
                <w:top w:val="single" w:sz="2" w:space="4" w:color="DDDDDD"/>
                <w:left w:val="single" w:sz="2" w:space="4" w:color="DDDDDD"/>
                <w:bottom w:val="single" w:sz="2" w:space="4" w:color="DDDDDD"/>
                <w:right w:val="single" w:sz="2" w:space="4" w:color="DDDDDD"/>
              </w:divBdr>
            </w:div>
            <w:div w:id="922642087">
              <w:marLeft w:val="0"/>
              <w:marRight w:val="0"/>
              <w:marTop w:val="100"/>
              <w:marBottom w:val="100"/>
              <w:divBdr>
                <w:top w:val="none" w:sz="0" w:space="0" w:color="auto"/>
                <w:left w:val="none" w:sz="0" w:space="0" w:color="auto"/>
                <w:bottom w:val="none" w:sz="0" w:space="0" w:color="auto"/>
                <w:right w:val="none" w:sz="0" w:space="0" w:color="auto"/>
              </w:divBdr>
            </w:div>
            <w:div w:id="338000179">
              <w:marLeft w:val="0"/>
              <w:marRight w:val="0"/>
              <w:marTop w:val="0"/>
              <w:marBottom w:val="0"/>
              <w:divBdr>
                <w:top w:val="none" w:sz="0" w:space="0" w:color="auto"/>
                <w:left w:val="none" w:sz="0" w:space="0" w:color="auto"/>
                <w:bottom w:val="none" w:sz="0" w:space="0" w:color="auto"/>
                <w:right w:val="none" w:sz="0" w:space="0" w:color="auto"/>
              </w:divBdr>
              <w:divsChild>
                <w:div w:id="803619001">
                  <w:marLeft w:val="0"/>
                  <w:marRight w:val="0"/>
                  <w:marTop w:val="50"/>
                  <w:marBottom w:val="50"/>
                  <w:divBdr>
                    <w:top w:val="dashed" w:sz="12" w:space="3" w:color="DDDDDD"/>
                    <w:left w:val="dashed" w:sz="12" w:space="3" w:color="DDDDDD"/>
                    <w:bottom w:val="dashed" w:sz="12" w:space="3" w:color="DDDDDD"/>
                    <w:right w:val="dashed" w:sz="12" w:space="3" w:color="DDDDDD"/>
                  </w:divBdr>
                </w:div>
              </w:divsChild>
            </w:div>
            <w:div w:id="1367949868">
              <w:marLeft w:val="0"/>
              <w:marRight w:val="0"/>
              <w:marTop w:val="50"/>
              <w:marBottom w:val="50"/>
              <w:divBdr>
                <w:top w:val="none" w:sz="0" w:space="0" w:color="auto"/>
                <w:left w:val="none" w:sz="0" w:space="0" w:color="auto"/>
                <w:bottom w:val="none" w:sz="0" w:space="0" w:color="auto"/>
                <w:right w:val="none" w:sz="0" w:space="0" w:color="auto"/>
              </w:divBdr>
            </w:div>
            <w:div w:id="7842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rfipc.com/ftp/redes/Conocer-ServidoresDNS.zip" TargetMode="External"/><Relationship Id="rId13" Type="http://schemas.openxmlformats.org/officeDocument/2006/relationships/image" Target="media/image7.gif"/><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hyperlink" Target="https://www.opendns.com/sh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6.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2407</Words>
  <Characters>13244</Characters>
  <Application>Microsoft Office Word</Application>
  <DocSecurity>0</DocSecurity>
  <Lines>110</Lines>
  <Paragraphs>31</Paragraphs>
  <ScaleCrop>false</ScaleCrop>
  <Company/>
  <LinksUpToDate>false</LinksUpToDate>
  <CharactersWithSpaces>15620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pruiz</dc:creator>
  <cp:keywords/>
  <dc:description/>
  <cp:lastModifiedBy>pruiz</cp:lastModifiedBy>
  <cp:revision>3</cp:revision>
  <dcterms:created xsi:type="dcterms:W3CDTF">2016-01-26T09:34:00Z</dcterms:created>
  <dcterms:modified xsi:type="dcterms:W3CDTF">2016-01-26T09:40:00Z</dcterms:modified>
</cp:coreProperties>
</file>